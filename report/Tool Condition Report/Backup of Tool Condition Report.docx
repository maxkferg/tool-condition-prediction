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78318D" w14:textId="3EC98FFC" w:rsidR="00A60DD5" w:rsidRPr="000229F1" w:rsidRDefault="007D15BB" w:rsidP="00A60D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color w:val="000000"/>
          <w:sz w:val="20"/>
          <w:szCs w:val="20"/>
        </w:rPr>
      </w:pPr>
      <w:r w:rsidRPr="000229F1">
        <w:rPr>
          <w:b/>
          <w:color w:val="000000"/>
          <w:sz w:val="20"/>
          <w:szCs w:val="20"/>
        </w:rPr>
        <w:t xml:space="preserve">ONLINE </w:t>
      </w:r>
      <w:r w:rsidR="00C033ED" w:rsidRPr="000229F1">
        <w:rPr>
          <w:b/>
          <w:color w:val="000000"/>
          <w:sz w:val="20"/>
          <w:szCs w:val="20"/>
        </w:rPr>
        <w:t>TOOL-WEAR PREDICTION</w:t>
      </w:r>
      <w:r w:rsidRPr="000229F1">
        <w:rPr>
          <w:b/>
          <w:color w:val="000000"/>
          <w:sz w:val="20"/>
          <w:szCs w:val="20"/>
        </w:rPr>
        <w:t xml:space="preserve"> USING GAUSSIAN PROCESS REGRESSION</w:t>
      </w:r>
      <w:r w:rsidR="00C033ED" w:rsidRPr="000229F1">
        <w:rPr>
          <w:b/>
          <w:color w:val="000000"/>
          <w:sz w:val="20"/>
          <w:szCs w:val="20"/>
        </w:rPr>
        <w:t xml:space="preserve"> </w:t>
      </w:r>
      <w:r w:rsidRPr="000229F1">
        <w:rPr>
          <w:b/>
          <w:color w:val="000000"/>
          <w:sz w:val="20"/>
          <w:szCs w:val="20"/>
        </w:rPr>
        <w:t>WITH BLOCKWISE ANALYTICS</w:t>
      </w:r>
    </w:p>
    <w:p w14:paraId="6111BCBF" w14:textId="77777777" w:rsidR="00A60DD5" w:rsidRPr="000229F1" w:rsidRDefault="00A60DD5" w:rsidP="00A60D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sz w:val="20"/>
          <w:szCs w:val="20"/>
        </w:rPr>
      </w:pPr>
    </w:p>
    <w:p w14:paraId="1BE556F0" w14:textId="2C65098D" w:rsidR="00C033ED" w:rsidRPr="000229F1" w:rsidRDefault="009348CA" w:rsidP="00C033ED">
      <w:pPr>
        <w:shd w:val="clear" w:color="auto" w:fill="FFFFFF"/>
        <w:jc w:val="center"/>
        <w:textAlignment w:val="center"/>
        <w:rPr>
          <w:rFonts w:eastAsia="Times New Roman"/>
          <w:color w:val="000000"/>
          <w:sz w:val="20"/>
          <w:szCs w:val="20"/>
          <w:shd w:val="clear" w:color="auto" w:fill="F1F1F1"/>
        </w:rPr>
      </w:pPr>
      <w:r w:rsidRPr="000229F1">
        <w:rPr>
          <w:color w:val="000000"/>
          <w:sz w:val="20"/>
          <w:szCs w:val="20"/>
        </w:rPr>
        <w:t>Max Ferguson,</w:t>
      </w:r>
      <w:r w:rsidR="00A60DD5" w:rsidRPr="000229F1">
        <w:rPr>
          <w:color w:val="000000"/>
          <w:sz w:val="20"/>
          <w:szCs w:val="20"/>
        </w:rPr>
        <w:t xml:space="preserve"> </w:t>
      </w:r>
      <w:proofErr w:type="spellStart"/>
      <w:r w:rsidR="00C033ED" w:rsidRPr="000229F1">
        <w:rPr>
          <w:rFonts w:eastAsia="Times New Roman"/>
          <w:color w:val="333333"/>
          <w:sz w:val="20"/>
          <w:szCs w:val="20"/>
          <w:shd w:val="clear" w:color="auto" w:fill="F1F1F1"/>
        </w:rPr>
        <w:t>Raunak</w:t>
      </w:r>
      <w:proofErr w:type="spellEnd"/>
      <w:r w:rsidR="00C033ED" w:rsidRPr="000229F1">
        <w:rPr>
          <w:rFonts w:eastAsia="Times New Roman"/>
          <w:color w:val="333333"/>
          <w:sz w:val="20"/>
          <w:szCs w:val="20"/>
          <w:shd w:val="clear" w:color="auto" w:fill="F1F1F1"/>
        </w:rPr>
        <w:t xml:space="preserve"> </w:t>
      </w:r>
      <w:proofErr w:type="spellStart"/>
      <w:r w:rsidR="00C033ED" w:rsidRPr="000229F1">
        <w:rPr>
          <w:rFonts w:eastAsia="Times New Roman"/>
          <w:color w:val="333333"/>
          <w:sz w:val="20"/>
          <w:szCs w:val="20"/>
          <w:shd w:val="clear" w:color="auto" w:fill="F1F1F1"/>
        </w:rPr>
        <w:t>Bhinge</w:t>
      </w:r>
      <w:proofErr w:type="spellEnd"/>
      <w:r w:rsidR="00DB73EA">
        <w:rPr>
          <w:rFonts w:eastAsia="Times New Roman"/>
          <w:color w:val="333333"/>
          <w:sz w:val="20"/>
          <w:szCs w:val="20"/>
          <w:shd w:val="clear" w:color="auto" w:fill="F1F1F1"/>
        </w:rPr>
        <w:t xml:space="preserve">, </w:t>
      </w:r>
      <w:proofErr w:type="spellStart"/>
      <w:r w:rsidR="00DB73EA">
        <w:rPr>
          <w:rFonts w:eastAsia="Times New Roman"/>
          <w:color w:val="333333"/>
          <w:sz w:val="20"/>
          <w:szCs w:val="20"/>
          <w:shd w:val="clear" w:color="auto" w:fill="F1F1F1"/>
        </w:rPr>
        <w:t>Jinkyoo</w:t>
      </w:r>
      <w:proofErr w:type="spellEnd"/>
      <w:r w:rsidR="00DB73EA">
        <w:rPr>
          <w:rFonts w:eastAsia="Times New Roman"/>
          <w:color w:val="333333"/>
          <w:sz w:val="20"/>
          <w:szCs w:val="20"/>
          <w:shd w:val="clear" w:color="auto" w:fill="F1F1F1"/>
        </w:rPr>
        <w:t xml:space="preserve"> Park</w:t>
      </w:r>
      <w:r w:rsidR="0082441D">
        <w:rPr>
          <w:rFonts w:eastAsia="Times New Roman"/>
          <w:color w:val="333333"/>
          <w:sz w:val="20"/>
          <w:szCs w:val="20"/>
          <w:shd w:val="clear" w:color="auto" w:fill="F1F1F1"/>
        </w:rPr>
        <w:t xml:space="preserve">, </w:t>
      </w:r>
      <w:proofErr w:type="spellStart"/>
      <w:r w:rsidR="0082441D" w:rsidRPr="000229F1">
        <w:rPr>
          <w:color w:val="000000"/>
          <w:sz w:val="20"/>
          <w:szCs w:val="20"/>
        </w:rPr>
        <w:t>Kincho</w:t>
      </w:r>
      <w:proofErr w:type="spellEnd"/>
      <w:r w:rsidR="0082441D" w:rsidRPr="000229F1">
        <w:rPr>
          <w:color w:val="000000"/>
          <w:sz w:val="20"/>
          <w:szCs w:val="20"/>
        </w:rPr>
        <w:t xml:space="preserve"> Law</w:t>
      </w:r>
    </w:p>
    <w:p w14:paraId="28781682" w14:textId="77777777" w:rsidR="00A60DD5" w:rsidRPr="000229F1" w:rsidRDefault="00A60DD5" w:rsidP="00A60D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sz w:val="20"/>
          <w:szCs w:val="20"/>
        </w:rPr>
      </w:pPr>
    </w:p>
    <w:p w14:paraId="184483C2" w14:textId="0F1A8680" w:rsidR="00A60DD5" w:rsidRPr="000229F1" w:rsidRDefault="00A60DD5" w:rsidP="0086429D">
      <w:pPr>
        <w:spacing w:line="360" w:lineRule="auto"/>
        <w:rPr>
          <w:b/>
          <w:sz w:val="20"/>
          <w:szCs w:val="20"/>
        </w:rPr>
      </w:pPr>
      <w:r w:rsidRPr="000229F1">
        <w:rPr>
          <w:b/>
          <w:bCs/>
          <w:sz w:val="20"/>
          <w:szCs w:val="20"/>
        </w:rPr>
        <w:t>Abstract</w:t>
      </w:r>
    </w:p>
    <w:p w14:paraId="24DD0449" w14:textId="3BA7CE23" w:rsidR="00C033ED" w:rsidRPr="000229F1" w:rsidRDefault="0086429D" w:rsidP="00A60D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sidRPr="000229F1">
        <w:rPr>
          <w:sz w:val="20"/>
          <w:szCs w:val="20"/>
        </w:rPr>
        <w:t>This paper describes</w:t>
      </w:r>
      <w:r w:rsidR="00C033ED" w:rsidRPr="000229F1">
        <w:rPr>
          <w:sz w:val="20"/>
          <w:szCs w:val="20"/>
        </w:rPr>
        <w:t xml:space="preserve"> how the condition of a milling machine tool was predicted using vibration and audio signals measured near the milling machine blade.</w:t>
      </w:r>
      <w:r w:rsidR="007D15BB" w:rsidRPr="000229F1">
        <w:rPr>
          <w:sz w:val="20"/>
          <w:szCs w:val="20"/>
        </w:rPr>
        <w:t xml:space="preserve"> </w:t>
      </w:r>
      <w:r w:rsidR="00C033ED" w:rsidRPr="000229F1">
        <w:rPr>
          <w:sz w:val="20"/>
          <w:szCs w:val="20"/>
        </w:rPr>
        <w:t xml:space="preserve">We demonstrate that the vibration and audio signals contain sufficient information to predict the </w:t>
      </w:r>
      <w:r w:rsidR="00052D18">
        <w:rPr>
          <w:sz w:val="20"/>
          <w:szCs w:val="20"/>
        </w:rPr>
        <w:t xml:space="preserve">milling </w:t>
      </w:r>
      <w:r w:rsidR="00C033ED" w:rsidRPr="000229F1">
        <w:rPr>
          <w:sz w:val="20"/>
          <w:szCs w:val="20"/>
        </w:rPr>
        <w:t xml:space="preserve">tool condition. </w:t>
      </w:r>
      <w:r w:rsidR="007D15BB" w:rsidRPr="000229F1">
        <w:rPr>
          <w:sz w:val="20"/>
          <w:szCs w:val="20"/>
        </w:rPr>
        <w:t xml:space="preserve">Sensor data is aggregated into blocks that correspond to the individual actions of the CNC milling machine. We demonstrate </w:t>
      </w:r>
      <w:r w:rsidR="00AA189D" w:rsidRPr="000229F1">
        <w:rPr>
          <w:sz w:val="20"/>
          <w:szCs w:val="20"/>
        </w:rPr>
        <w:t xml:space="preserve">that this block-wise analysis technique allows advanced machine learning models to be applied at near real-time speed without sacrificing accuracy. </w:t>
      </w:r>
      <w:r w:rsidR="00491446" w:rsidRPr="000229F1">
        <w:rPr>
          <w:sz w:val="20"/>
          <w:szCs w:val="20"/>
        </w:rPr>
        <w:t>The tool-</w:t>
      </w:r>
      <w:r w:rsidR="00AA189D" w:rsidRPr="000229F1">
        <w:rPr>
          <w:sz w:val="20"/>
          <w:szCs w:val="20"/>
        </w:rPr>
        <w:t>condition</w:t>
      </w:r>
      <w:r w:rsidR="00491446" w:rsidRPr="000229F1">
        <w:rPr>
          <w:sz w:val="20"/>
          <w:szCs w:val="20"/>
        </w:rPr>
        <w:t xml:space="preserve"> model is shown to be very accurate, especially when predicting the condition of very worn tools</w:t>
      </w:r>
      <w:r w:rsidR="00491446" w:rsidRPr="000229F1">
        <w:rPr>
          <w:sz w:val="22"/>
          <w:szCs w:val="22"/>
        </w:rPr>
        <w:t xml:space="preserve">. </w:t>
      </w:r>
    </w:p>
    <w:p w14:paraId="7EABAB0F" w14:textId="77777777" w:rsidR="00491446" w:rsidRPr="000229F1" w:rsidRDefault="00491446" w:rsidP="00A60D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2"/>
          <w:szCs w:val="22"/>
        </w:rPr>
      </w:pPr>
    </w:p>
    <w:p w14:paraId="1ACE4CE5" w14:textId="547B9260" w:rsidR="00491446" w:rsidRPr="000229F1" w:rsidRDefault="00491446" w:rsidP="00A60D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sidRPr="000229F1">
        <w:rPr>
          <w:sz w:val="20"/>
          <w:szCs w:val="20"/>
        </w:rPr>
        <w:t>Keywords – Machine learning, Gaussian Process Regression, Tool condition monitoring</w:t>
      </w:r>
    </w:p>
    <w:p w14:paraId="75BEE562" w14:textId="1E0C510C" w:rsidR="00A60DD5" w:rsidRPr="000229F1" w:rsidRDefault="00A60DD5" w:rsidP="00A60D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sz w:val="20"/>
          <w:szCs w:val="20"/>
        </w:rPr>
      </w:pPr>
    </w:p>
    <w:p w14:paraId="472B0680" w14:textId="1E71A4F6" w:rsidR="00270FE7" w:rsidRPr="000229F1" w:rsidRDefault="00A60DD5" w:rsidP="00A60D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sz w:val="20"/>
          <w:szCs w:val="20"/>
        </w:rPr>
      </w:pPr>
      <w:r w:rsidRPr="000229F1">
        <w:rPr>
          <w:b/>
          <w:sz w:val="20"/>
          <w:szCs w:val="20"/>
        </w:rPr>
        <w:t>1. INTRODUCTION</w:t>
      </w:r>
    </w:p>
    <w:p w14:paraId="0588E727" w14:textId="5F1113EE" w:rsidR="00FC22C6" w:rsidRPr="000229F1" w:rsidRDefault="00801171" w:rsidP="00FC22C6">
      <w:pPr>
        <w:jc w:val="both"/>
        <w:rPr>
          <w:sz w:val="20"/>
          <w:szCs w:val="20"/>
        </w:rPr>
      </w:pPr>
      <w:r w:rsidRPr="000229F1">
        <w:rPr>
          <w:sz w:val="20"/>
          <w:szCs w:val="20"/>
        </w:rPr>
        <w:t xml:space="preserve">Modern wireless sensors are able to capture data at a high sample rate. However, the cost associated with sending this data to a central database can quickly exceed the cost of the device (ref). Furthermore, the storage cost of can also become prohibitively large, with a single day of uncompressed audio data requiring over 5 GB of storage capacity (ref). Several researchers have demonstrated that performing data aggregation on a wireless sensor can dramatically reduce the power consumption and bandwidth requirements without significant loss of information </w:t>
      </w:r>
      <w:sdt>
        <w:sdtPr>
          <w:rPr>
            <w:sz w:val="20"/>
            <w:szCs w:val="20"/>
          </w:rPr>
          <w:id w:val="1149628154"/>
          <w:citation/>
        </w:sdtPr>
        <w:sdtContent>
          <w:r w:rsidR="00C365BE">
            <w:rPr>
              <w:sz w:val="20"/>
              <w:szCs w:val="20"/>
            </w:rPr>
            <w:fldChar w:fldCharType="begin"/>
          </w:r>
          <w:r w:rsidR="00C365BE">
            <w:rPr>
              <w:sz w:val="20"/>
              <w:szCs w:val="20"/>
            </w:rPr>
            <w:instrText xml:space="preserve"> CITATION Yan07 \l 1033  \m Kri02</w:instrText>
          </w:r>
          <w:r w:rsidR="00C365BE">
            <w:rPr>
              <w:sz w:val="20"/>
              <w:szCs w:val="20"/>
            </w:rPr>
            <w:fldChar w:fldCharType="separate"/>
          </w:r>
          <w:r w:rsidR="00C365BE" w:rsidRPr="00C365BE">
            <w:rPr>
              <w:noProof/>
              <w:sz w:val="20"/>
              <w:szCs w:val="20"/>
            </w:rPr>
            <w:t>(Diao, Ganesan, Mathur, &amp; Shenoy, 2007; Krishnamachari, 2002)</w:t>
          </w:r>
          <w:r w:rsidR="00C365BE">
            <w:rPr>
              <w:sz w:val="20"/>
              <w:szCs w:val="20"/>
            </w:rPr>
            <w:fldChar w:fldCharType="end"/>
          </w:r>
        </w:sdtContent>
      </w:sdt>
      <w:r w:rsidRPr="000229F1">
        <w:rPr>
          <w:sz w:val="20"/>
          <w:szCs w:val="20"/>
        </w:rPr>
        <w:t>.</w:t>
      </w:r>
      <w:r w:rsidR="00FC22C6" w:rsidRPr="000229F1">
        <w:rPr>
          <w:sz w:val="20"/>
          <w:szCs w:val="20"/>
        </w:rPr>
        <w:t xml:space="preserve"> In this paper we demonstrate that the controller data from a CNC milling machine can be used to aggregate real-time sensor data, drastically reducing bandwidth requirements, whilst retaining important information about the operating</w:t>
      </w:r>
      <w:r w:rsidR="007F00DD" w:rsidRPr="000229F1">
        <w:rPr>
          <w:sz w:val="20"/>
          <w:szCs w:val="20"/>
        </w:rPr>
        <w:t xml:space="preserve"> condition of the machine. We demonstrate that the aggregated data contains sufficient information to predict the condition of the milling machine tool at near real-time. </w:t>
      </w:r>
      <w:r w:rsidR="00FC22C6" w:rsidRPr="000229F1">
        <w:rPr>
          <w:sz w:val="20"/>
          <w:szCs w:val="20"/>
        </w:rPr>
        <w:t xml:space="preserve">  </w:t>
      </w:r>
    </w:p>
    <w:p w14:paraId="74479839" w14:textId="77777777" w:rsidR="00FC22C6" w:rsidRPr="000229F1" w:rsidRDefault="00FC22C6" w:rsidP="00FC22C6">
      <w:pPr>
        <w:jc w:val="both"/>
        <w:rPr>
          <w:sz w:val="20"/>
          <w:szCs w:val="20"/>
        </w:rPr>
      </w:pPr>
    </w:p>
    <w:p w14:paraId="083FFDA9" w14:textId="10DF8543" w:rsidR="00333E05" w:rsidRPr="000229F1" w:rsidRDefault="00491446" w:rsidP="00FF53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sidRPr="000229F1">
        <w:rPr>
          <w:sz w:val="20"/>
          <w:szCs w:val="20"/>
        </w:rPr>
        <w:t>Reliable tool-condition monitoring can provide a number of benefits for the manufacturing industry, like improved product quality and the prevention of tool breakage. With the increasing availability of low-cost sensors, it is possible to collect real-time vibration and audio data from critical locations inside au</w:t>
      </w:r>
      <w:r w:rsidR="00AA189D" w:rsidRPr="000229F1">
        <w:rPr>
          <w:sz w:val="20"/>
          <w:szCs w:val="20"/>
        </w:rPr>
        <w:t>tomated manufacturing machines.</w:t>
      </w:r>
      <w:r w:rsidR="00333E05" w:rsidRPr="000229F1">
        <w:rPr>
          <w:sz w:val="20"/>
          <w:szCs w:val="20"/>
        </w:rPr>
        <w:t xml:space="preserve"> Previous researchers have demonstrated that the condition of the machine tool is can be inferred from features of the vibration and audio time series. (</w:t>
      </w:r>
      <w:r w:rsidR="00052D18">
        <w:rPr>
          <w:sz w:val="20"/>
          <w:szCs w:val="20"/>
        </w:rPr>
        <w:t>R</w:t>
      </w:r>
      <w:r w:rsidR="00333E05" w:rsidRPr="000229F1">
        <w:rPr>
          <w:sz w:val="20"/>
          <w:szCs w:val="20"/>
        </w:rPr>
        <w:t>ef</w:t>
      </w:r>
      <w:r w:rsidR="00052D18">
        <w:rPr>
          <w:sz w:val="20"/>
          <w:szCs w:val="20"/>
        </w:rPr>
        <w:t>erence</w:t>
      </w:r>
      <w:r w:rsidR="00333E05" w:rsidRPr="000229F1">
        <w:rPr>
          <w:sz w:val="20"/>
          <w:szCs w:val="20"/>
        </w:rPr>
        <w:t>) identified that there is a correlation between the tool-condition and the kurtosis coefficient of the audio time-series and the condition of the tool. In this paper we identify a number of features that can be used to predict the condition of a CNC milling machine tool.</w:t>
      </w:r>
      <w:r w:rsidR="00DC2432" w:rsidRPr="000229F1">
        <w:rPr>
          <w:sz w:val="20"/>
          <w:szCs w:val="20"/>
        </w:rPr>
        <w:t xml:space="preserve"> These features are calculated on the device and transferred to a cloud database, via a wireless connection. A Gaussian Process </w:t>
      </w:r>
      <w:r w:rsidR="00052D18">
        <w:rPr>
          <w:sz w:val="20"/>
          <w:szCs w:val="20"/>
        </w:rPr>
        <w:t xml:space="preserve">(GP) </w:t>
      </w:r>
      <w:r w:rsidR="00DC2432" w:rsidRPr="000229F1">
        <w:rPr>
          <w:sz w:val="20"/>
          <w:szCs w:val="20"/>
        </w:rPr>
        <w:t xml:space="preserve">model is trained to predict the tool condition based on these features. Once trained, the GP model is used to predict the tool-condition in near real-time. </w:t>
      </w:r>
    </w:p>
    <w:p w14:paraId="596E1D0C" w14:textId="77777777" w:rsidR="007F00DD" w:rsidRPr="000229F1" w:rsidRDefault="007F00DD" w:rsidP="00FF53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p w14:paraId="2D9A3130" w14:textId="69FF24D9" w:rsidR="002F40C3" w:rsidRPr="000229F1" w:rsidRDefault="00DC2432" w:rsidP="00FF53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sidRPr="00132A09">
        <w:rPr>
          <w:sz w:val="20"/>
          <w:szCs w:val="20"/>
        </w:rPr>
        <w:t xml:space="preserve">When aggregating time series data, it is common to discretized the time domain into </w:t>
      </w:r>
      <w:r w:rsidR="002F40C3" w:rsidRPr="00132A09">
        <w:rPr>
          <w:sz w:val="20"/>
          <w:szCs w:val="20"/>
        </w:rPr>
        <w:t>finite blocks. In methods such as short-time Fourier transform</w:t>
      </w:r>
      <w:r w:rsidR="00AC34BA" w:rsidRPr="00132A09">
        <w:rPr>
          <w:sz w:val="20"/>
          <w:szCs w:val="20"/>
        </w:rPr>
        <w:t xml:space="preserve"> (STFT)</w:t>
      </w:r>
      <w:r w:rsidR="002F40C3" w:rsidRPr="00132A09">
        <w:rPr>
          <w:sz w:val="20"/>
          <w:szCs w:val="20"/>
        </w:rPr>
        <w:t>, the time series is frequency content of the signal is calculated over local sections of the signal. In practice, this usually involves dividing a longer time-series signal into shorter segments of equal length and then computing the Fourier transform separately on each shorter segment. Whilst methods such as S</w:t>
      </w:r>
      <w:r w:rsidR="00D4013B" w:rsidRPr="00132A09">
        <w:rPr>
          <w:sz w:val="20"/>
          <w:szCs w:val="20"/>
        </w:rPr>
        <w:t>T</w:t>
      </w:r>
      <w:r w:rsidR="002F40C3" w:rsidRPr="00132A09">
        <w:rPr>
          <w:sz w:val="20"/>
          <w:szCs w:val="20"/>
        </w:rPr>
        <w:t>FT are an effective way to monitor the transient nature of the frequency content, they suffer from the averaging effect; if the frequency content of the signal cha</w:t>
      </w:r>
      <w:r w:rsidR="00D4013B" w:rsidRPr="00132A09">
        <w:rPr>
          <w:sz w:val="20"/>
          <w:szCs w:val="20"/>
        </w:rPr>
        <w:t>nges significantly during the ST</w:t>
      </w:r>
      <w:r w:rsidR="002F40C3" w:rsidRPr="00132A09">
        <w:rPr>
          <w:sz w:val="20"/>
          <w:szCs w:val="20"/>
        </w:rPr>
        <w:t>FT window, then the resultant S</w:t>
      </w:r>
      <w:r w:rsidR="00D4013B" w:rsidRPr="00132A09">
        <w:rPr>
          <w:sz w:val="20"/>
          <w:szCs w:val="20"/>
        </w:rPr>
        <w:t>T</w:t>
      </w:r>
      <w:r w:rsidR="002F40C3" w:rsidRPr="00132A09">
        <w:rPr>
          <w:sz w:val="20"/>
          <w:szCs w:val="20"/>
        </w:rPr>
        <w:t xml:space="preserve">FT will represent a weighted average of the former and latter signals. This is highly undesirable, </w:t>
      </w:r>
      <w:r w:rsidR="008A2224" w:rsidRPr="00132A09">
        <w:rPr>
          <w:sz w:val="20"/>
          <w:szCs w:val="20"/>
        </w:rPr>
        <w:t>as the resultant SFTT does not represent the actual state of the system duri</w:t>
      </w:r>
      <w:r w:rsidR="00D4013B" w:rsidRPr="00132A09">
        <w:rPr>
          <w:sz w:val="20"/>
          <w:szCs w:val="20"/>
        </w:rPr>
        <w:t xml:space="preserve">ng the operation of the machine. </w:t>
      </w:r>
      <w:r w:rsidR="008A2224" w:rsidRPr="00132A09">
        <w:rPr>
          <w:sz w:val="20"/>
          <w:szCs w:val="20"/>
        </w:rPr>
        <w:t xml:space="preserve">To overcome this </w:t>
      </w:r>
      <w:r w:rsidR="00052D18" w:rsidRPr="00132A09">
        <w:rPr>
          <w:sz w:val="20"/>
          <w:szCs w:val="20"/>
        </w:rPr>
        <w:t>issue,</w:t>
      </w:r>
      <w:r w:rsidR="008A2224" w:rsidRPr="00132A09">
        <w:rPr>
          <w:sz w:val="20"/>
          <w:szCs w:val="20"/>
        </w:rPr>
        <w:t xml:space="preserve"> we use the controller data to dynamically align the sampling windows with the actions performed by the machine.</w:t>
      </w:r>
    </w:p>
    <w:p w14:paraId="22873361" w14:textId="77777777" w:rsidR="00DC2432" w:rsidRPr="000229F1" w:rsidRDefault="00DC2432" w:rsidP="00FF53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p w14:paraId="5AF0FC24" w14:textId="4D965068" w:rsidR="00333E05" w:rsidRPr="000229F1" w:rsidRDefault="00333E05" w:rsidP="008A2224">
      <w:pPr>
        <w:jc w:val="both"/>
        <w:rPr>
          <w:rFonts w:eastAsia="Times New Roman"/>
        </w:rPr>
      </w:pPr>
      <w:r w:rsidRPr="000229F1">
        <w:rPr>
          <w:sz w:val="20"/>
          <w:szCs w:val="20"/>
        </w:rPr>
        <w:t>The paper is organized as follows; In section 2, we</w:t>
      </w:r>
      <w:r w:rsidR="008A2224" w:rsidRPr="000229F1">
        <w:rPr>
          <w:sz w:val="20"/>
          <w:szCs w:val="20"/>
        </w:rPr>
        <w:t xml:space="preserve"> explain the experimental setup and wireless data collection hardware. In section 3, we describe how the data is aggregated on the wireless sensor, and transmitted to a cloud server. In s</w:t>
      </w:r>
      <w:r w:rsidRPr="000229F1">
        <w:rPr>
          <w:sz w:val="20"/>
          <w:szCs w:val="20"/>
        </w:rPr>
        <w:t xml:space="preserve">ection </w:t>
      </w:r>
      <w:r w:rsidR="008A2224" w:rsidRPr="000229F1">
        <w:rPr>
          <w:sz w:val="20"/>
          <w:szCs w:val="20"/>
        </w:rPr>
        <w:t>4</w:t>
      </w:r>
      <w:r w:rsidRPr="000229F1">
        <w:rPr>
          <w:sz w:val="20"/>
          <w:szCs w:val="20"/>
        </w:rPr>
        <w:t xml:space="preserve"> we describe how a Gaussian process regression model is trained to predict the tool condition </w:t>
      </w:r>
      <w:r w:rsidR="008A2224" w:rsidRPr="000229F1">
        <w:rPr>
          <w:sz w:val="20"/>
          <w:szCs w:val="20"/>
        </w:rPr>
        <w:t xml:space="preserve">of the </w:t>
      </w:r>
      <w:r w:rsidRPr="000229F1">
        <w:rPr>
          <w:sz w:val="20"/>
          <w:szCs w:val="20"/>
        </w:rPr>
        <w:t xml:space="preserve">CNC machine using the featurized data. </w:t>
      </w:r>
      <w:r w:rsidR="00052D18">
        <w:rPr>
          <w:sz w:val="20"/>
          <w:szCs w:val="20"/>
        </w:rPr>
        <w:t xml:space="preserve">Section 5 describes the results, and </w:t>
      </w:r>
      <w:r w:rsidR="00052D18">
        <w:rPr>
          <w:rFonts w:eastAsia="Times New Roman"/>
          <w:sz w:val="20"/>
          <w:szCs w:val="20"/>
        </w:rPr>
        <w:t>t</w:t>
      </w:r>
      <w:r w:rsidR="00DC2432" w:rsidRPr="000229F1">
        <w:rPr>
          <w:rFonts w:eastAsia="Times New Roman"/>
          <w:sz w:val="20"/>
          <w:szCs w:val="20"/>
        </w:rPr>
        <w:t>he paper is concluded with a brief summary and discussion.</w:t>
      </w:r>
      <w:r w:rsidR="00DC2432" w:rsidRPr="000229F1">
        <w:rPr>
          <w:rFonts w:eastAsia="Times New Roman"/>
        </w:rPr>
        <w:t xml:space="preserve"> </w:t>
      </w:r>
    </w:p>
    <w:p w14:paraId="1A429F0D" w14:textId="77777777" w:rsidR="008A2224" w:rsidRPr="000229F1" w:rsidRDefault="008A2224" w:rsidP="008A2224">
      <w:pPr>
        <w:jc w:val="both"/>
        <w:rPr>
          <w:rFonts w:eastAsia="Times New Roman"/>
        </w:rPr>
      </w:pPr>
    </w:p>
    <w:p w14:paraId="4EA90144" w14:textId="4969C864" w:rsidR="00591B6B" w:rsidRPr="000229F1" w:rsidRDefault="00591B6B" w:rsidP="00591B6B">
      <w:pPr>
        <w:rPr>
          <w:b/>
          <w:sz w:val="20"/>
          <w:szCs w:val="20"/>
        </w:rPr>
      </w:pPr>
      <w:r w:rsidRPr="000229F1">
        <w:rPr>
          <w:b/>
          <w:sz w:val="20"/>
          <w:szCs w:val="20"/>
        </w:rPr>
        <w:t xml:space="preserve">2. EXPERIMENTAL DESIGN </w:t>
      </w:r>
      <w:r w:rsidR="002D19FB" w:rsidRPr="000229F1">
        <w:rPr>
          <w:b/>
          <w:sz w:val="20"/>
          <w:szCs w:val="20"/>
        </w:rPr>
        <w:t>AND MONITORING HARDWARE</w:t>
      </w:r>
    </w:p>
    <w:p w14:paraId="2AB42E80" w14:textId="70FEF1F1" w:rsidR="008A2224" w:rsidRPr="000229F1" w:rsidRDefault="008A2224" w:rsidP="00F552B1">
      <w:pPr>
        <w:jc w:val="both"/>
        <w:rPr>
          <w:sz w:val="20"/>
          <w:szCs w:val="20"/>
        </w:rPr>
      </w:pPr>
      <w:r w:rsidRPr="000229F1">
        <w:rPr>
          <w:sz w:val="20"/>
          <w:szCs w:val="20"/>
        </w:rPr>
        <w:t xml:space="preserve">In this section we describe the experimental setup for collecting training and testing data. </w:t>
      </w:r>
      <w:r w:rsidR="000E4839" w:rsidRPr="000229F1">
        <w:rPr>
          <w:sz w:val="20"/>
          <w:szCs w:val="20"/>
        </w:rPr>
        <w:t>A number of simple parts were produced with a Computer Numerical Control (CNC) milling machine. As the parts were produced the condition of the milling machine blade deteriorated. The acceleration and acoustic signals inside the milling machine were measured throughout the duration of the milling process.</w:t>
      </w:r>
    </w:p>
    <w:p w14:paraId="46D1A28F" w14:textId="660DB016" w:rsidR="009635DE" w:rsidRPr="000229F1" w:rsidRDefault="009635DE" w:rsidP="009635DE">
      <w:pPr>
        <w:rPr>
          <w:b/>
          <w:sz w:val="20"/>
          <w:szCs w:val="20"/>
        </w:rPr>
      </w:pPr>
    </w:p>
    <w:p w14:paraId="50B7925E" w14:textId="54B5AC35" w:rsidR="009635DE" w:rsidRPr="000229F1" w:rsidRDefault="009635DE" w:rsidP="009635DE">
      <w:pPr>
        <w:rPr>
          <w:b/>
          <w:sz w:val="20"/>
          <w:szCs w:val="20"/>
        </w:rPr>
      </w:pPr>
      <w:r w:rsidRPr="000229F1">
        <w:rPr>
          <w:b/>
          <w:sz w:val="20"/>
          <w:szCs w:val="20"/>
        </w:rPr>
        <w:t>2.1 Experimental Setup</w:t>
      </w:r>
    </w:p>
    <w:p w14:paraId="28631F72" w14:textId="247D1E63" w:rsidR="009635DE" w:rsidRPr="000229F1" w:rsidRDefault="009635DE" w:rsidP="009635DE">
      <w:pPr>
        <w:jc w:val="both"/>
        <w:rPr>
          <w:sz w:val="20"/>
          <w:szCs w:val="20"/>
        </w:rPr>
      </w:pPr>
    </w:p>
    <w:p w14:paraId="2FF87238" w14:textId="6B78DC62" w:rsidR="002D19FB" w:rsidRPr="000229F1" w:rsidRDefault="009635DE" w:rsidP="002D19FB">
      <w:pPr>
        <w:keepNext/>
        <w:jc w:val="both"/>
      </w:pPr>
      <w:r w:rsidRPr="000229F1">
        <w:rPr>
          <w:noProof/>
          <w:sz w:val="20"/>
          <w:szCs w:val="20"/>
        </w:rPr>
        <w:drawing>
          <wp:inline distT="0" distB="0" distL="0" distR="0" wp14:anchorId="013774AD" wp14:editId="235751C5">
            <wp:extent cx="2033905" cy="2033905"/>
            <wp:effectExtent l="0" t="0" r="0" b="0"/>
            <wp:docPr id="13" name="Picture 13" descr="../../../../../../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Pictur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3905" cy="2033905"/>
                    </a:xfrm>
                    <a:prstGeom prst="rect">
                      <a:avLst/>
                    </a:prstGeom>
                    <a:noFill/>
                    <a:ln>
                      <a:noFill/>
                    </a:ln>
                  </pic:spPr>
                </pic:pic>
              </a:graphicData>
            </a:graphic>
          </wp:inline>
        </w:drawing>
      </w:r>
      <w:r w:rsidR="002D19FB" w:rsidRPr="000229F1">
        <w:t xml:space="preserve">  </w:t>
      </w:r>
      <w:r w:rsidR="002D19FB" w:rsidRPr="000229F1">
        <w:rPr>
          <w:noProof/>
          <w:sz w:val="20"/>
          <w:szCs w:val="20"/>
        </w:rPr>
        <w:drawing>
          <wp:inline distT="0" distB="0" distL="0" distR="0" wp14:anchorId="207DEFEC" wp14:editId="1A69E4BD">
            <wp:extent cx="3013710" cy="2071370"/>
            <wp:effectExtent l="0" t="0" r="8890" b="11430"/>
            <wp:docPr id="14" name="Picture 14" descr="../../../../../../Desktop/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Pictur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3710" cy="2071370"/>
                    </a:xfrm>
                    <a:prstGeom prst="rect">
                      <a:avLst/>
                    </a:prstGeom>
                    <a:noFill/>
                    <a:ln>
                      <a:noFill/>
                    </a:ln>
                  </pic:spPr>
                </pic:pic>
              </a:graphicData>
            </a:graphic>
          </wp:inline>
        </w:drawing>
      </w:r>
    </w:p>
    <w:p w14:paraId="53A2326C" w14:textId="627BB757" w:rsidR="009635DE" w:rsidRPr="000229F1" w:rsidRDefault="002D19FB" w:rsidP="002D19FB">
      <w:pPr>
        <w:pStyle w:val="Caption"/>
        <w:jc w:val="both"/>
      </w:pPr>
      <w:r w:rsidRPr="000229F1">
        <w:t xml:space="preserve">Figure </w:t>
      </w:r>
      <w:fldSimple w:instr=" SEQ Figure \* ARABIC ">
        <w:r w:rsidR="00E207E2">
          <w:rPr>
            <w:noProof/>
          </w:rPr>
          <w:t>1</w:t>
        </w:r>
      </w:fldSimple>
      <w:r w:rsidRPr="000229F1">
        <w:t xml:space="preserve">. A Mori Seiki NVD1500DCG milling machine (left) and an </w:t>
      </w:r>
      <w:proofErr w:type="spellStart"/>
      <w:r w:rsidRPr="000229F1">
        <w:t>InfiniteUptime</w:t>
      </w:r>
      <w:proofErr w:type="spellEnd"/>
      <w:r w:rsidRPr="000229F1">
        <w:t xml:space="preserve"> sensor (right)</w:t>
      </w:r>
    </w:p>
    <w:p w14:paraId="711238FE" w14:textId="77777777" w:rsidR="009635DE" w:rsidRPr="000229F1" w:rsidRDefault="009635DE" w:rsidP="009635DE">
      <w:pPr>
        <w:jc w:val="both"/>
        <w:rPr>
          <w:sz w:val="20"/>
          <w:szCs w:val="20"/>
        </w:rPr>
      </w:pPr>
    </w:p>
    <w:p w14:paraId="79D64108" w14:textId="4BCDF668" w:rsidR="009635DE" w:rsidRPr="000229F1" w:rsidRDefault="009635DE" w:rsidP="009635DE">
      <w:pPr>
        <w:jc w:val="both"/>
        <w:rPr>
          <w:sz w:val="20"/>
          <w:szCs w:val="20"/>
        </w:rPr>
      </w:pPr>
      <w:r w:rsidRPr="000229F1">
        <w:rPr>
          <w:sz w:val="20"/>
          <w:szCs w:val="20"/>
        </w:rPr>
        <w:t xml:space="preserve">A Mori Seiki </w:t>
      </w:r>
      <w:r w:rsidRPr="000229F1">
        <w:rPr>
          <w:rFonts w:eastAsia="Times New Roman"/>
          <w:sz w:val="22"/>
          <w:szCs w:val="22"/>
        </w:rPr>
        <w:t>NVD1500DCG</w:t>
      </w:r>
      <w:r w:rsidRPr="000229F1">
        <w:rPr>
          <w:sz w:val="20"/>
          <w:szCs w:val="20"/>
        </w:rPr>
        <w:t xml:space="preserve"> milling machine</w:t>
      </w:r>
      <w:r w:rsidR="002D19FB" w:rsidRPr="000229F1">
        <w:rPr>
          <w:sz w:val="20"/>
          <w:szCs w:val="20"/>
        </w:rPr>
        <w:t>,</w:t>
      </w:r>
      <w:r w:rsidRPr="000229F1">
        <w:rPr>
          <w:sz w:val="20"/>
          <w:szCs w:val="20"/>
        </w:rPr>
        <w:t xml:space="preserve"> </w:t>
      </w:r>
      <w:r w:rsidR="002D19FB" w:rsidRPr="000229F1">
        <w:rPr>
          <w:sz w:val="20"/>
          <w:szCs w:val="20"/>
        </w:rPr>
        <w:t xml:space="preserve">similar to the one shown in Figure 1a, </w:t>
      </w:r>
      <w:r w:rsidRPr="000229F1">
        <w:rPr>
          <w:sz w:val="20"/>
          <w:szCs w:val="20"/>
        </w:rPr>
        <w:t>was programmed to produce a number of simple ‘parts’ by removing material from a solid steel block. Each part consisted of 20 separate cutting actions performed by the milling machine. On average, each cutting action was performed in about 3 seconds, and each part took about 1 minute to produce. The machine was instructed to produce parts until the cutting tool became severely damaged, or the cutting tool broke. A total of 23 tools were used to produce 100 parts.</w:t>
      </w:r>
    </w:p>
    <w:p w14:paraId="126BE832" w14:textId="7AEC6035" w:rsidR="009635DE" w:rsidRPr="000229F1" w:rsidRDefault="009635DE" w:rsidP="00F552B1">
      <w:pPr>
        <w:jc w:val="both"/>
        <w:rPr>
          <w:sz w:val="20"/>
          <w:szCs w:val="20"/>
        </w:rPr>
      </w:pPr>
    </w:p>
    <w:p w14:paraId="1750F17E" w14:textId="70970CA8" w:rsidR="00F552B1" w:rsidRPr="000229F1" w:rsidRDefault="00F552B1" w:rsidP="00F552B1">
      <w:pPr>
        <w:jc w:val="both"/>
        <w:rPr>
          <w:sz w:val="20"/>
          <w:szCs w:val="20"/>
        </w:rPr>
      </w:pPr>
      <w:r w:rsidRPr="000229F1">
        <w:rPr>
          <w:sz w:val="20"/>
          <w:szCs w:val="20"/>
        </w:rPr>
        <w:t xml:space="preserve">The operating parameters of the machine were adjusted to artificially increase the rate of tool-wear. In a normal manufacturing environment, machine tools tend to last several days. In this experiment the operating lifetime of the machine tool was reduced to about 10 minutes by increasing the feed rate and the reducing the rotation speed. </w:t>
      </w:r>
    </w:p>
    <w:p w14:paraId="7197C383" w14:textId="4218FFBB" w:rsidR="008A2224" w:rsidRPr="000229F1" w:rsidRDefault="008A2224" w:rsidP="00591B6B">
      <w:pPr>
        <w:rPr>
          <w:b/>
          <w:sz w:val="20"/>
          <w:szCs w:val="20"/>
        </w:rPr>
      </w:pPr>
    </w:p>
    <w:p w14:paraId="63693C1D" w14:textId="54546F34" w:rsidR="00F02E1D" w:rsidRPr="000229F1" w:rsidRDefault="00695696" w:rsidP="009635DE">
      <w:pPr>
        <w:jc w:val="both"/>
        <w:rPr>
          <w:sz w:val="20"/>
          <w:szCs w:val="20"/>
        </w:rPr>
      </w:pPr>
      <w:r w:rsidRPr="000229F1">
        <w:rPr>
          <w:sz w:val="20"/>
          <w:szCs w:val="20"/>
        </w:rPr>
        <w:t xml:space="preserve">An </w:t>
      </w:r>
      <w:proofErr w:type="spellStart"/>
      <w:r w:rsidRPr="000229F1">
        <w:rPr>
          <w:sz w:val="20"/>
          <w:szCs w:val="20"/>
        </w:rPr>
        <w:t>InfiniteUptime</w:t>
      </w:r>
      <w:proofErr w:type="spellEnd"/>
      <w:r w:rsidRPr="000229F1">
        <w:rPr>
          <w:sz w:val="20"/>
          <w:szCs w:val="20"/>
        </w:rPr>
        <w:t xml:space="preserve"> sensor was used to measure the audio and </w:t>
      </w:r>
      <w:r w:rsidR="009635DE" w:rsidRPr="000229F1">
        <w:rPr>
          <w:sz w:val="20"/>
          <w:szCs w:val="20"/>
        </w:rPr>
        <w:t>acceleration</w:t>
      </w:r>
      <w:r w:rsidRPr="000229F1">
        <w:rPr>
          <w:sz w:val="20"/>
          <w:szCs w:val="20"/>
        </w:rPr>
        <w:t xml:space="preserve"> signal inside the milling machine while the machine was operational. The acceleration signal was recorded at 1000 Hz while the audio signal was recorded at 8000 Hz.</w:t>
      </w:r>
      <w:r w:rsidR="009635DE" w:rsidRPr="000229F1">
        <w:rPr>
          <w:sz w:val="20"/>
          <w:szCs w:val="20"/>
        </w:rPr>
        <w:t xml:space="preserve"> The acceleration was measured in three axes. The sensor was waterproof, allowing it to be placed directly beneath the part being manufactured.</w:t>
      </w:r>
    </w:p>
    <w:p w14:paraId="57341E98" w14:textId="2292ADC2" w:rsidR="00F02E1D" w:rsidRPr="000229F1" w:rsidRDefault="00F02E1D" w:rsidP="00591B6B">
      <w:pPr>
        <w:rPr>
          <w:b/>
          <w:sz w:val="20"/>
          <w:szCs w:val="20"/>
        </w:rPr>
      </w:pPr>
    </w:p>
    <w:p w14:paraId="4C13108F" w14:textId="77777777" w:rsidR="00FE1A1E" w:rsidRPr="000229F1" w:rsidRDefault="00FE1A1E" w:rsidP="00591B6B">
      <w:pPr>
        <w:rPr>
          <w:b/>
          <w:sz w:val="20"/>
          <w:szCs w:val="20"/>
        </w:rPr>
      </w:pPr>
    </w:p>
    <w:p w14:paraId="556DDD85" w14:textId="77777777" w:rsidR="00083AA2" w:rsidRPr="000229F1" w:rsidRDefault="00083AA2" w:rsidP="00FE1A1E">
      <w:pPr>
        <w:jc w:val="both"/>
        <w:rPr>
          <w:sz w:val="20"/>
          <w:szCs w:val="20"/>
        </w:rPr>
      </w:pPr>
    </w:p>
    <w:p w14:paraId="72D812BA" w14:textId="77777777" w:rsidR="00083AA2" w:rsidRPr="000229F1" w:rsidRDefault="00083AA2" w:rsidP="00083AA2">
      <w:pPr>
        <w:jc w:val="both"/>
        <w:rPr>
          <w:sz w:val="20"/>
          <w:szCs w:val="20"/>
        </w:rPr>
      </w:pPr>
    </w:p>
    <w:p w14:paraId="47F7669C" w14:textId="7A398821" w:rsidR="002D19FB" w:rsidRPr="000229F1" w:rsidRDefault="002D19FB">
      <w:pPr>
        <w:rPr>
          <w:sz w:val="22"/>
          <w:szCs w:val="22"/>
        </w:rPr>
      </w:pPr>
      <w:r w:rsidRPr="000229F1">
        <w:rPr>
          <w:sz w:val="22"/>
          <w:szCs w:val="22"/>
        </w:rPr>
        <w:br w:type="page"/>
      </w:r>
    </w:p>
    <w:p w14:paraId="62463C6A" w14:textId="77777777" w:rsidR="00C117AD" w:rsidRPr="000229F1" w:rsidRDefault="00C117AD" w:rsidP="00C11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sz w:val="20"/>
          <w:szCs w:val="20"/>
        </w:rPr>
      </w:pPr>
      <w:r w:rsidRPr="000229F1">
        <w:rPr>
          <w:b/>
          <w:sz w:val="20"/>
          <w:szCs w:val="20"/>
        </w:rPr>
        <w:lastRenderedPageBreak/>
        <w:t>3. DATA AGGREGATION</w:t>
      </w:r>
    </w:p>
    <w:p w14:paraId="3B88A2DF" w14:textId="77777777" w:rsidR="00C117AD" w:rsidRDefault="00C117AD" w:rsidP="00C117AD">
      <w:pPr>
        <w:tabs>
          <w:tab w:val="left" w:pos="2248"/>
        </w:tabs>
        <w:rPr>
          <w:sz w:val="20"/>
          <w:szCs w:val="20"/>
        </w:rPr>
      </w:pPr>
    </w:p>
    <w:p w14:paraId="03DD223A" w14:textId="77777777" w:rsidR="00C117AD" w:rsidRPr="00A74C08" w:rsidRDefault="00C117AD" w:rsidP="00C117AD">
      <w:pPr>
        <w:tabs>
          <w:tab w:val="left" w:pos="2248"/>
        </w:tabs>
        <w:rPr>
          <w:b/>
          <w:sz w:val="20"/>
          <w:szCs w:val="20"/>
        </w:rPr>
      </w:pPr>
      <w:r w:rsidRPr="00A74C08">
        <w:rPr>
          <w:b/>
          <w:sz w:val="20"/>
          <w:szCs w:val="20"/>
        </w:rPr>
        <w:t>Re</w:t>
      </w:r>
      <w:r>
        <w:rPr>
          <w:b/>
          <w:sz w:val="20"/>
          <w:szCs w:val="20"/>
        </w:rPr>
        <w:t>cording the time series</w:t>
      </w:r>
    </w:p>
    <w:p w14:paraId="5576BD0C" w14:textId="77777777" w:rsidR="00C117AD" w:rsidRDefault="00C117AD" w:rsidP="00C117AD">
      <w:pPr>
        <w:tabs>
          <w:tab w:val="left" w:pos="2248"/>
        </w:tabs>
        <w:jc w:val="both"/>
        <w:rPr>
          <w:sz w:val="20"/>
          <w:szCs w:val="20"/>
        </w:rPr>
      </w:pPr>
      <w:r>
        <w:rPr>
          <w:sz w:val="20"/>
          <w:szCs w:val="20"/>
        </w:rPr>
        <w:t>The acceleration and acoustic signals are measured continuously during the operation of the machine. We denote the</w:t>
      </w:r>
      <w:r w:rsidRPr="000229F1">
        <w:rPr>
          <w:sz w:val="20"/>
          <w:szCs w:val="20"/>
        </w:rPr>
        <w:t xml:space="preserve"> three acceleration time-series signals</w:t>
      </w:r>
      <w:r>
        <w:rPr>
          <w:sz w:val="20"/>
          <w:szCs w:val="20"/>
        </w:rPr>
        <w:t xml:space="preserve"> as</w:t>
      </w:r>
      <w:r w:rsidRPr="000229F1">
        <w:rPr>
          <w:sz w:val="20"/>
          <w:szCs w:val="20"/>
        </w:rPr>
        <w:t xml:space="preserve"> </w:t>
      </w:r>
      <m:oMath>
        <m:sSub>
          <m:sSubPr>
            <m:ctrlPr>
              <w:ins w:id="0" w:author="Max Ferguson" w:date="2016-07-01T14:07:00Z">
                <w:rPr>
                  <w:rFonts w:ascii="Cambria Math" w:hAnsi="Cambria Math"/>
                  <w:i/>
                  <w:sz w:val="20"/>
                  <w:szCs w:val="20"/>
                </w:rPr>
              </w:ins>
            </m:ctrlPr>
          </m:sSubPr>
          <m:e>
            <m:r>
              <w:rPr>
                <w:rFonts w:ascii="Cambria Math" w:hAnsi="Cambria Math"/>
                <w:sz w:val="20"/>
                <w:szCs w:val="20"/>
              </w:rPr>
              <m:t>s</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 xml:space="preserve">,  </m:t>
        </m:r>
        <m:sSub>
          <m:sSubPr>
            <m:ctrlPr>
              <w:ins w:id="1" w:author="Max Ferguson" w:date="2016-07-01T14:07:00Z">
                <w:rPr>
                  <w:rFonts w:ascii="Cambria Math" w:hAnsi="Cambria Math"/>
                  <w:i/>
                  <w:sz w:val="20"/>
                  <w:szCs w:val="20"/>
                </w:rPr>
              </w:ins>
            </m:ctrlPr>
          </m:sSubPr>
          <m:e>
            <m:r>
              <w:rPr>
                <w:rFonts w:ascii="Cambria Math" w:hAnsi="Cambria Math"/>
                <w:sz w:val="20"/>
                <w:szCs w:val="20"/>
              </w:rPr>
              <m:t>s</m:t>
            </m:r>
          </m:e>
          <m:sub>
            <m:r>
              <w:rPr>
                <w:rFonts w:ascii="Cambria Math" w:hAnsi="Cambria Math"/>
                <w:sz w:val="20"/>
                <w:szCs w:val="20"/>
              </w:rPr>
              <m:t>y</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sSub>
          <m:sSubPr>
            <m:ctrlPr>
              <w:ins w:id="2" w:author="Max Ferguson" w:date="2016-07-01T14:07:00Z">
                <w:rPr>
                  <w:rFonts w:ascii="Cambria Math" w:hAnsi="Cambria Math"/>
                  <w:i/>
                  <w:sz w:val="20"/>
                  <w:szCs w:val="20"/>
                </w:rPr>
              </w:ins>
            </m:ctrlPr>
          </m:sSubPr>
          <m:e>
            <m:r>
              <w:rPr>
                <w:rFonts w:ascii="Cambria Math" w:hAnsi="Cambria Math"/>
                <w:sz w:val="20"/>
                <w:szCs w:val="20"/>
              </w:rPr>
              <m:t xml:space="preserve"> s</m:t>
            </m:r>
          </m:e>
          <m:sub>
            <m:r>
              <w:rPr>
                <w:rFonts w:ascii="Cambria Math" w:hAnsi="Cambria Math"/>
                <w:sz w:val="20"/>
                <w:szCs w:val="20"/>
              </w:rPr>
              <m:t>z</m:t>
            </m:r>
          </m:sub>
        </m:sSub>
        <m:r>
          <w:rPr>
            <w:rFonts w:ascii="Cambria Math" w:hAnsi="Cambria Math"/>
            <w:sz w:val="20"/>
            <w:szCs w:val="20"/>
          </w:rPr>
          <m:t>(t)</m:t>
        </m:r>
      </m:oMath>
      <w:r>
        <w:rPr>
          <w:sz w:val="20"/>
          <w:szCs w:val="20"/>
        </w:rPr>
        <w:t xml:space="preserve"> </w:t>
      </w:r>
      <w:r w:rsidRPr="000229F1">
        <w:rPr>
          <w:sz w:val="20"/>
          <w:szCs w:val="20"/>
        </w:rPr>
        <w:t xml:space="preserve">and </w:t>
      </w:r>
      <w:r>
        <w:rPr>
          <w:sz w:val="20"/>
          <w:szCs w:val="20"/>
        </w:rPr>
        <w:t>the</w:t>
      </w:r>
      <w:r w:rsidRPr="000229F1">
        <w:rPr>
          <w:sz w:val="20"/>
          <w:szCs w:val="20"/>
        </w:rPr>
        <w:t xml:space="preserve"> audio signal</w:t>
      </w:r>
      <w:r>
        <w:rPr>
          <w:sz w:val="20"/>
          <w:szCs w:val="20"/>
        </w:rPr>
        <w:t xml:space="preserve"> as</w:t>
      </w:r>
      <w:r w:rsidRPr="000229F1">
        <w:rPr>
          <w:sz w:val="20"/>
          <w:szCs w:val="20"/>
        </w:rPr>
        <w:t xml:space="preserve"> </w:t>
      </w:r>
      <m:oMath>
        <m:sSub>
          <m:sSubPr>
            <m:ctrlPr>
              <w:ins w:id="3" w:author="Max Ferguson" w:date="2016-07-01T14:07:00Z">
                <w:rPr>
                  <w:rFonts w:ascii="Cambria Math" w:hAnsi="Cambria Math"/>
                  <w:i/>
                  <w:sz w:val="20"/>
                  <w:szCs w:val="20"/>
                </w:rPr>
              </w:ins>
            </m:ctrlPr>
          </m:sSubPr>
          <m:e>
            <m:r>
              <w:rPr>
                <w:rFonts w:ascii="Cambria Math" w:hAnsi="Cambria Math"/>
                <w:sz w:val="20"/>
                <w:szCs w:val="20"/>
              </w:rPr>
              <m:t>s</m:t>
            </m:r>
          </m:e>
          <m:sub>
            <m:r>
              <w:rPr>
                <w:rFonts w:ascii="Cambria Math" w:hAnsi="Cambria Math"/>
                <w:sz w:val="20"/>
                <w:szCs w:val="20"/>
              </w:rPr>
              <m:t>a</m:t>
            </m:r>
          </m:sub>
        </m:sSub>
        <m:r>
          <w:rPr>
            <w:rFonts w:ascii="Cambria Math" w:hAnsi="Cambria Math"/>
            <w:sz w:val="20"/>
            <w:szCs w:val="20"/>
          </w:rPr>
          <m:t>(t)</m:t>
        </m:r>
      </m:oMath>
      <w:r>
        <w:rPr>
          <w:sz w:val="20"/>
          <w:szCs w:val="20"/>
        </w:rPr>
        <w:t>. The acceleration signals are recorded with a 1000 Hz sample rate and the audio signals are recorded with an 8000 Hz sample rate. Initial investigation revealed that the direction of the measured acceleration is not a useful factor in prediction of tool condition, so the acceleration time series signals are combined:</w:t>
      </w:r>
    </w:p>
    <w:p w14:paraId="473F551E" w14:textId="77777777" w:rsidR="00C117AD" w:rsidRDefault="00C117AD" w:rsidP="00C117AD">
      <w:pPr>
        <w:tabs>
          <w:tab w:val="left" w:pos="2248"/>
        </w:tabs>
        <w:jc w:val="both"/>
        <w:rPr>
          <w:sz w:val="20"/>
          <w:szCs w:val="20"/>
        </w:rPr>
      </w:pPr>
    </w:p>
    <w:p w14:paraId="63B13EFB" w14:textId="77777777" w:rsidR="00C117AD" w:rsidRPr="001E0292" w:rsidRDefault="008C3AF9" w:rsidP="00C117AD">
      <w:pPr>
        <w:tabs>
          <w:tab w:val="left" w:pos="2248"/>
        </w:tabs>
        <w:jc w:val="both"/>
        <w:rPr>
          <w:i/>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v</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rad>
            <m:radPr>
              <m:degHide m:val="1"/>
              <m:ctrlPr>
                <w:rPr>
                  <w:rFonts w:ascii="Cambria Math" w:hAnsi="Cambria Math"/>
                  <w:i/>
                  <w:sz w:val="20"/>
                  <w:szCs w:val="20"/>
                </w:rPr>
              </m:ctrlPr>
            </m:radPr>
            <m:deg/>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y</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z</m:t>
                  </m:r>
                </m:sub>
              </m:sSub>
              <m:d>
                <m:dPr>
                  <m:ctrlPr>
                    <w:rPr>
                      <w:rFonts w:ascii="Cambria Math" w:hAnsi="Cambria Math"/>
                      <w:i/>
                      <w:sz w:val="20"/>
                      <w:szCs w:val="20"/>
                    </w:rPr>
                  </m:ctrlPr>
                </m:dPr>
                <m:e>
                  <m:r>
                    <w:rPr>
                      <w:rFonts w:ascii="Cambria Math" w:hAnsi="Cambria Math"/>
                      <w:sz w:val="20"/>
                      <w:szCs w:val="20"/>
                    </w:rPr>
                    <m:t>t</m:t>
                  </m:r>
                </m:e>
              </m:d>
            </m:e>
          </m:rad>
        </m:oMath>
      </m:oMathPara>
    </w:p>
    <w:p w14:paraId="21CA1048" w14:textId="77777777" w:rsidR="00C117AD" w:rsidRDefault="00C117AD" w:rsidP="00C117AD">
      <w:pPr>
        <w:tabs>
          <w:tab w:val="left" w:pos="2248"/>
        </w:tabs>
        <w:jc w:val="both"/>
        <w:rPr>
          <w:sz w:val="20"/>
          <w:szCs w:val="20"/>
        </w:rPr>
      </w:pPr>
    </w:p>
    <w:p w14:paraId="5FDF5F9D" w14:textId="77777777" w:rsidR="00C117AD" w:rsidRDefault="00C117AD" w:rsidP="00C117AD">
      <w:pPr>
        <w:tabs>
          <w:tab w:val="left" w:pos="2248"/>
        </w:tabs>
        <w:jc w:val="both"/>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v</m:t>
            </m:r>
          </m:sub>
        </m:sSub>
        <m:d>
          <m:dPr>
            <m:ctrlPr>
              <w:rPr>
                <w:rFonts w:ascii="Cambria Math" w:hAnsi="Cambria Math"/>
                <w:i/>
                <w:sz w:val="20"/>
                <w:szCs w:val="20"/>
              </w:rPr>
            </m:ctrlPr>
          </m:dPr>
          <m:e>
            <m:r>
              <w:rPr>
                <w:rFonts w:ascii="Cambria Math" w:hAnsi="Cambria Math"/>
                <w:sz w:val="20"/>
                <w:szCs w:val="20"/>
              </w:rPr>
              <m:t>t</m:t>
            </m:r>
          </m:e>
        </m:d>
      </m:oMath>
      <w:r>
        <w:rPr>
          <w:sz w:val="20"/>
          <w:szCs w:val="20"/>
        </w:rPr>
        <w:t xml:space="preserve"> is the magnitude of acceleration measured at the device. We use the symbol </w:t>
      </w:r>
      <m:oMath>
        <m:r>
          <w:rPr>
            <w:rFonts w:ascii="Cambria Math" w:hAnsi="Cambria Math"/>
            <w:sz w:val="20"/>
            <w:szCs w:val="20"/>
          </w:rPr>
          <m:t>s(t)</m:t>
        </m:r>
      </m:oMath>
      <w:r>
        <w:rPr>
          <w:sz w:val="20"/>
          <w:szCs w:val="20"/>
        </w:rPr>
        <w:t xml:space="preserve"> to refer to the time series signals collectively. </w:t>
      </w:r>
    </w:p>
    <w:p w14:paraId="5641806D" w14:textId="77777777" w:rsidR="00C117AD" w:rsidRPr="0064589B" w:rsidRDefault="00C117AD" w:rsidP="00C117AD">
      <w:pPr>
        <w:tabs>
          <w:tab w:val="left" w:pos="2248"/>
        </w:tabs>
        <w:rPr>
          <w:sz w:val="20"/>
          <w:szCs w:val="20"/>
        </w:rPr>
      </w:pPr>
    </w:p>
    <w:p w14:paraId="29E8C684" w14:textId="77777777" w:rsidR="00C117AD" w:rsidRPr="0064589B" w:rsidRDefault="00C117AD" w:rsidP="00C117AD">
      <w:pPr>
        <w:tabs>
          <w:tab w:val="left" w:pos="2248"/>
        </w:tabs>
        <w:rPr>
          <w:b/>
          <w:sz w:val="20"/>
          <w:szCs w:val="20"/>
        </w:rPr>
      </w:pPr>
      <w:r>
        <w:rPr>
          <w:b/>
          <w:sz w:val="20"/>
          <w:szCs w:val="20"/>
        </w:rPr>
        <w:t>Defining actions and action types</w:t>
      </w:r>
    </w:p>
    <w:p w14:paraId="62148586" w14:textId="77777777" w:rsidR="00C117AD" w:rsidRPr="0064589B" w:rsidRDefault="00C117AD" w:rsidP="00C117AD">
      <w:pPr>
        <w:tabs>
          <w:tab w:val="left" w:pos="2248"/>
        </w:tabs>
        <w:jc w:val="both"/>
        <w:rPr>
          <w:iCs/>
          <w:color w:val="252525"/>
          <w:sz w:val="20"/>
          <w:szCs w:val="20"/>
          <w:shd w:val="clear" w:color="auto" w:fill="FFFFFF"/>
        </w:rPr>
      </w:pPr>
      <w:r w:rsidRPr="0064589B">
        <w:rPr>
          <w:sz w:val="20"/>
          <w:szCs w:val="20"/>
        </w:rPr>
        <w:t xml:space="preserve">The milling machine performs a number of operations </w:t>
      </w:r>
      <w:r w:rsidRPr="0064589B">
        <w:rPr>
          <w:iCs/>
          <w:color w:val="252525"/>
          <w:sz w:val="20"/>
          <w:szCs w:val="20"/>
          <w:shd w:val="clear" w:color="auto" w:fill="FFFFFF"/>
        </w:rPr>
        <w:t xml:space="preserve">to produce a part. We classify each operation as either a climb cutting, conventional cutting or air cutting operation, based on the type of cutting strategy that the machine is employing whilst performing an operation on the part. A physical interpretation of these actions is provided in [ref]. We use the </w:t>
      </w:r>
      <w:r>
        <w:rPr>
          <w:iCs/>
          <w:color w:val="252525"/>
          <w:sz w:val="20"/>
          <w:szCs w:val="20"/>
          <w:shd w:val="clear" w:color="auto" w:fill="FFFFFF"/>
        </w:rPr>
        <w:t>su</w:t>
      </w:r>
      <w:bookmarkStart w:id="4" w:name="_GoBack"/>
      <w:bookmarkEnd w:id="4"/>
      <w:r>
        <w:rPr>
          <w:iCs/>
          <w:color w:val="252525"/>
          <w:sz w:val="20"/>
          <w:szCs w:val="20"/>
          <w:shd w:val="clear" w:color="auto" w:fill="FFFFFF"/>
        </w:rPr>
        <w:t>perscript</w:t>
      </w:r>
      <w:r w:rsidRPr="0064589B">
        <w:rPr>
          <w:iCs/>
          <w:color w:val="252525"/>
          <w:sz w:val="20"/>
          <w:szCs w:val="20"/>
          <w:shd w:val="clear" w:color="auto" w:fill="FFFFFF"/>
        </w:rPr>
        <w:t xml:space="preserve"> </w:t>
      </w:r>
      <m:oMath>
        <m:r>
          <w:rPr>
            <w:rFonts w:ascii="Cambria Math" w:hAnsi="Cambria Math"/>
            <w:sz w:val="20"/>
            <w:szCs w:val="20"/>
          </w:rPr>
          <m:t>i ∈1...n</m:t>
        </m:r>
      </m:oMath>
      <w:r>
        <w:rPr>
          <w:sz w:val="20"/>
          <w:szCs w:val="20"/>
        </w:rPr>
        <w:t xml:space="preserve"> to denote operation performed by the machine, and the superscript </w:t>
      </w:r>
      <m:oMath>
        <m:r>
          <w:rPr>
            <w:rFonts w:ascii="Cambria Math" w:hAnsi="Cambria Math"/>
            <w:sz w:val="20"/>
            <w:szCs w:val="20"/>
          </w:rPr>
          <m:t>j ∈1,2,3</m:t>
        </m:r>
      </m:oMath>
      <w:r>
        <w:rPr>
          <w:sz w:val="20"/>
          <w:szCs w:val="20"/>
        </w:rPr>
        <w:t xml:space="preserve"> to denote the type of action (</w:t>
      </w:r>
      <w:r>
        <w:rPr>
          <w:iCs/>
          <w:color w:val="252525"/>
          <w:sz w:val="20"/>
          <w:szCs w:val="20"/>
          <w:shd w:val="clear" w:color="auto" w:fill="FFFFFF"/>
        </w:rPr>
        <w:t>air cutting, conventional cutting, climb</w:t>
      </w:r>
      <w:r w:rsidRPr="0064589B">
        <w:rPr>
          <w:iCs/>
          <w:color w:val="252525"/>
          <w:sz w:val="20"/>
          <w:szCs w:val="20"/>
          <w:shd w:val="clear" w:color="auto" w:fill="FFFFFF"/>
        </w:rPr>
        <w:t xml:space="preserve"> cutting</w:t>
      </w:r>
      <w:r>
        <w:rPr>
          <w:sz w:val="20"/>
          <w:szCs w:val="20"/>
        </w:rPr>
        <w:t>).</w:t>
      </w:r>
      <w:r>
        <w:rPr>
          <w:iCs/>
          <w:color w:val="252525"/>
          <w:sz w:val="20"/>
          <w:szCs w:val="20"/>
          <w:shd w:val="clear" w:color="auto" w:fill="FFFFFF"/>
        </w:rPr>
        <w:t xml:space="preserve"> The time type of action being performed by the machine at any time, </w:t>
      </w:r>
      <m:oMath>
        <m:r>
          <w:rPr>
            <w:rFonts w:ascii="Cambria Math" w:hAnsi="Cambria Math"/>
            <w:color w:val="252525"/>
            <w:sz w:val="20"/>
            <w:szCs w:val="20"/>
            <w:shd w:val="clear" w:color="auto" w:fill="FFFFFF"/>
          </w:rPr>
          <m:t>t</m:t>
        </m:r>
      </m:oMath>
      <w:r>
        <w:rPr>
          <w:iCs/>
          <w:color w:val="252525"/>
          <w:sz w:val="20"/>
          <w:szCs w:val="20"/>
          <w:shd w:val="clear" w:color="auto" w:fill="FFFFFF"/>
        </w:rPr>
        <w:t xml:space="preserve">, can be obtained from the G-code provided by the milling machine </w:t>
      </w:r>
      <w:r w:rsidRPr="00C365BE">
        <w:rPr>
          <w:iCs/>
          <w:color w:val="252525"/>
          <w:sz w:val="20"/>
          <w:szCs w:val="20"/>
          <w:highlight w:val="yellow"/>
          <w:shd w:val="clear" w:color="auto" w:fill="FFFFFF"/>
        </w:rPr>
        <w:t>[</w:t>
      </w:r>
      <w:proofErr w:type="spellStart"/>
      <w:r w:rsidRPr="00C365BE">
        <w:rPr>
          <w:iCs/>
          <w:color w:val="252525"/>
          <w:sz w:val="20"/>
          <w:szCs w:val="20"/>
          <w:highlight w:val="yellow"/>
          <w:shd w:val="clear" w:color="auto" w:fill="FFFFFF"/>
        </w:rPr>
        <w:t>Raunak</w:t>
      </w:r>
      <w:proofErr w:type="spellEnd"/>
      <w:r w:rsidRPr="00C365BE">
        <w:rPr>
          <w:iCs/>
          <w:color w:val="252525"/>
          <w:sz w:val="20"/>
          <w:szCs w:val="20"/>
          <w:highlight w:val="yellow"/>
          <w:shd w:val="clear" w:color="auto" w:fill="FFFFFF"/>
        </w:rPr>
        <w:t xml:space="preserve"> to check].</w:t>
      </w:r>
      <w:r>
        <w:rPr>
          <w:iCs/>
          <w:color w:val="252525"/>
          <w:sz w:val="20"/>
          <w:szCs w:val="20"/>
          <w:shd w:val="clear" w:color="auto" w:fill="FFFFFF"/>
        </w:rPr>
        <w:t xml:space="preserve"> </w:t>
      </w:r>
      <w:r w:rsidRPr="0064589B">
        <w:rPr>
          <w:sz w:val="20"/>
          <w:szCs w:val="20"/>
        </w:rPr>
        <w:t>Figure 2 demonstrates</w:t>
      </w:r>
      <w:r>
        <w:rPr>
          <w:sz w:val="20"/>
          <w:szCs w:val="20"/>
        </w:rPr>
        <w:t xml:space="preserve"> that the production of a part in this work required 7 climb cutting actions, 8 conventional cutting actions. Each cutting action is separated by a brief air-cutting action, in which the machine pauses briefly between actions. </w:t>
      </w:r>
    </w:p>
    <w:p w14:paraId="48536223" w14:textId="77777777" w:rsidR="00C117AD" w:rsidRDefault="00C117AD" w:rsidP="00C117AD">
      <w:pPr>
        <w:tabs>
          <w:tab w:val="left" w:pos="2248"/>
        </w:tabs>
        <w:jc w:val="both"/>
        <w:rPr>
          <w:sz w:val="20"/>
          <w:szCs w:val="20"/>
        </w:rPr>
      </w:pPr>
    </w:p>
    <w:p w14:paraId="41E8A73D" w14:textId="77777777" w:rsidR="00C117AD" w:rsidRPr="00A81F68" w:rsidRDefault="00C117AD" w:rsidP="00C117AD">
      <w:pPr>
        <w:tabs>
          <w:tab w:val="left" w:pos="2248"/>
        </w:tabs>
        <w:jc w:val="both"/>
        <w:rPr>
          <w:b/>
          <w:sz w:val="20"/>
          <w:szCs w:val="20"/>
        </w:rPr>
      </w:pPr>
      <w:r w:rsidRPr="00A81F68">
        <w:rPr>
          <w:b/>
          <w:sz w:val="20"/>
          <w:szCs w:val="20"/>
        </w:rPr>
        <w:t>Dividing the time series</w:t>
      </w:r>
    </w:p>
    <w:p w14:paraId="1564B6CA" w14:textId="77777777" w:rsidR="00C117AD" w:rsidRDefault="00C117AD" w:rsidP="00C117AD">
      <w:pPr>
        <w:tabs>
          <w:tab w:val="left" w:pos="2248"/>
        </w:tabs>
        <w:jc w:val="both"/>
        <w:rPr>
          <w:sz w:val="20"/>
          <w:szCs w:val="20"/>
        </w:rPr>
      </w:pPr>
      <w:r>
        <w:rPr>
          <w:sz w:val="20"/>
          <w:szCs w:val="20"/>
        </w:rPr>
        <w:t>The milling machine G-code is used to divide the signal</w:t>
      </w:r>
      <w:r w:rsidRPr="00A74C08">
        <w:rPr>
          <w:sz w:val="20"/>
          <w:szCs w:val="20"/>
        </w:rPr>
        <w:t xml:space="preserve"> </w:t>
      </w:r>
      <m:oMath>
        <m:r>
          <w:rPr>
            <w:rFonts w:ascii="Cambria Math" w:hAnsi="Cambria Math"/>
            <w:sz w:val="20"/>
            <w:szCs w:val="20"/>
          </w:rPr>
          <m:t>s</m:t>
        </m:r>
      </m:oMath>
      <w:r>
        <w:rPr>
          <w:sz w:val="20"/>
          <w:szCs w:val="20"/>
        </w:rPr>
        <w:t xml:space="preserve"> into a series of shorter signals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ij</m:t>
            </m:r>
          </m:sup>
        </m:sSup>
      </m:oMath>
      <w:r>
        <w:rPr>
          <w:sz w:val="20"/>
          <w:szCs w:val="20"/>
        </w:rPr>
        <w:t xml:space="preserve">, corresponding to the signal produced during operation </w:t>
      </w:r>
      <m:oMath>
        <m:r>
          <w:rPr>
            <w:rFonts w:ascii="Cambria Math" w:hAnsi="Cambria Math"/>
            <w:sz w:val="20"/>
            <w:szCs w:val="20"/>
          </w:rPr>
          <m:t>i</m:t>
        </m:r>
      </m:oMath>
      <w:r>
        <w:rPr>
          <w:i/>
          <w:sz w:val="20"/>
          <w:szCs w:val="20"/>
        </w:rPr>
        <w:t xml:space="preserve"> </w:t>
      </w:r>
      <w:r>
        <w:rPr>
          <w:sz w:val="20"/>
          <w:szCs w:val="20"/>
        </w:rPr>
        <w:t xml:space="preserve">with operation type </w:t>
      </w:r>
      <w:r w:rsidRPr="00A81F68">
        <w:rPr>
          <w:i/>
          <w:sz w:val="20"/>
          <w:szCs w:val="20"/>
        </w:rPr>
        <w:t>j</w:t>
      </w:r>
      <w:r>
        <w:rPr>
          <w:sz w:val="20"/>
          <w:szCs w:val="20"/>
        </w:rPr>
        <w:t>. The vibration signals contained 6142 points on average and the audio signals contained 49136 points on average.</w:t>
      </w:r>
    </w:p>
    <w:p w14:paraId="53C51EE0" w14:textId="77777777" w:rsidR="00C117AD" w:rsidRDefault="00C117AD" w:rsidP="00C117AD">
      <w:pPr>
        <w:tabs>
          <w:tab w:val="left" w:pos="2248"/>
        </w:tabs>
        <w:jc w:val="both"/>
        <w:rPr>
          <w:sz w:val="20"/>
          <w:szCs w:val="20"/>
        </w:rPr>
      </w:pPr>
    </w:p>
    <w:p w14:paraId="4C3E59C1" w14:textId="6591851C" w:rsidR="00C117AD" w:rsidRDefault="00C117AD" w:rsidP="00C117AD">
      <w:pPr>
        <w:tabs>
          <w:tab w:val="left" w:pos="2248"/>
        </w:tabs>
        <w:jc w:val="both"/>
        <w:rPr>
          <w:sz w:val="20"/>
          <w:szCs w:val="20"/>
        </w:rPr>
      </w:pPr>
      <w:r>
        <w:rPr>
          <w:sz w:val="20"/>
          <w:szCs w:val="20"/>
        </w:rPr>
        <w:t xml:space="preserve">Features are drawn from the Power Spectral Density (PSD) of the signal. Any change in the frequency content of the signal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ij</m:t>
            </m:r>
          </m:sup>
        </m:sSup>
      </m:oMath>
      <w:r>
        <w:rPr>
          <w:sz w:val="20"/>
          <w:szCs w:val="20"/>
        </w:rPr>
        <w:t xml:space="preserve"> over time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ji</m:t>
            </m:r>
          </m:sup>
        </m:sSup>
      </m:oMath>
      <w:r>
        <w:rPr>
          <w:sz w:val="20"/>
          <w:szCs w:val="20"/>
        </w:rPr>
        <w:t xml:space="preserve"> is assumed to be irrelevant to the prediction of tool condition. Welch’s method </w:t>
      </w:r>
      <w:sdt>
        <w:sdtPr>
          <w:rPr>
            <w:sz w:val="20"/>
            <w:szCs w:val="20"/>
          </w:rPr>
          <w:id w:val="-1579591114"/>
          <w:citation/>
        </w:sdtPr>
        <w:sdtContent>
          <w:r>
            <w:rPr>
              <w:sz w:val="20"/>
              <w:szCs w:val="20"/>
            </w:rPr>
            <w:fldChar w:fldCharType="begin"/>
          </w:r>
          <w:r>
            <w:rPr>
              <w:sz w:val="20"/>
              <w:szCs w:val="20"/>
            </w:rPr>
            <w:instrText xml:space="preserve"> CITATION Wel67 \l 1033 </w:instrText>
          </w:r>
          <w:r>
            <w:rPr>
              <w:sz w:val="20"/>
              <w:szCs w:val="20"/>
            </w:rPr>
            <w:fldChar w:fldCharType="separate"/>
          </w:r>
          <w:r w:rsidRPr="00C117AD">
            <w:rPr>
              <w:noProof/>
              <w:sz w:val="20"/>
              <w:szCs w:val="20"/>
            </w:rPr>
            <w:t>(Welch, 1967)</w:t>
          </w:r>
          <w:r>
            <w:rPr>
              <w:sz w:val="20"/>
              <w:szCs w:val="20"/>
            </w:rPr>
            <w:fldChar w:fldCharType="end"/>
          </w:r>
        </w:sdtContent>
      </w:sdt>
      <w:r>
        <w:rPr>
          <w:sz w:val="20"/>
          <w:szCs w:val="20"/>
        </w:rPr>
        <w:t xml:space="preserve"> is used with a Ha</w:t>
      </w:r>
      <w:r w:rsidR="00F33B75">
        <w:rPr>
          <w:sz w:val="20"/>
          <w:szCs w:val="20"/>
        </w:rPr>
        <w:t>nn</w:t>
      </w:r>
      <w:r>
        <w:rPr>
          <w:sz w:val="20"/>
          <w:szCs w:val="20"/>
        </w:rPr>
        <w:t xml:space="preserve"> window to estimate the PSD for the signal. The time series signal is divided into successive blocks, with each block being defined by:</w:t>
      </w:r>
    </w:p>
    <w:p w14:paraId="0F062DEA" w14:textId="77777777" w:rsidR="00C117AD" w:rsidRDefault="00C117AD" w:rsidP="00C117AD">
      <w:pPr>
        <w:tabs>
          <w:tab w:val="left" w:pos="2248"/>
        </w:tabs>
        <w:jc w:val="both"/>
        <w:rPr>
          <w:sz w:val="20"/>
          <w:szCs w:val="20"/>
        </w:rPr>
      </w:pPr>
    </w:p>
    <w:p w14:paraId="7B1C1397" w14:textId="1CFE4FFF" w:rsidR="00C117AD" w:rsidRDefault="008C3AF9" w:rsidP="00C117AD">
      <w:pPr>
        <w:tabs>
          <w:tab w:val="left" w:pos="2248"/>
        </w:tabs>
        <w:jc w:val="both"/>
        <w:rPr>
          <w:sz w:val="20"/>
          <w:szCs w:val="20"/>
        </w:rPr>
      </w:pPr>
      <m:oMathPara>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m</m:t>
              </m:r>
            </m:sub>
            <m:sup>
              <m:r>
                <w:rPr>
                  <w:rFonts w:ascii="Cambria Math" w:hAnsi="Cambria Math"/>
                  <w:sz w:val="20"/>
                  <w:szCs w:val="20"/>
                </w:rPr>
                <m:t>ij</m:t>
              </m:r>
            </m:sup>
          </m:sSubSup>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=w</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n+mR</m:t>
              </m:r>
            </m:e>
          </m:d>
          <m:r>
            <w:rPr>
              <w:rFonts w:ascii="Cambria Math" w:hAnsi="Cambria Math"/>
              <w:sz w:val="20"/>
              <w:szCs w:val="20"/>
            </w:rPr>
            <m:t>,     n=0,1…M-1,</m:t>
          </m:r>
          <m:r>
            <w:rPr>
              <w:rFonts w:ascii="Cambria Math" w:hAnsi="Cambria Math"/>
              <w:sz w:val="20"/>
              <w:szCs w:val="20"/>
            </w:rPr>
            <m:t xml:space="preserve"> </m:t>
          </m:r>
          <m:r>
            <w:rPr>
              <w:rFonts w:ascii="Cambria Math" w:hAnsi="Cambria Math"/>
              <w:sz w:val="20"/>
              <w:szCs w:val="20"/>
            </w:rPr>
            <m:t>m=0,</m:t>
          </m:r>
          <m:r>
            <w:rPr>
              <w:rFonts w:ascii="Cambria Math" w:hAnsi="Cambria Math"/>
              <w:sz w:val="20"/>
              <w:szCs w:val="20"/>
            </w:rPr>
            <m:t xml:space="preserve"> </m:t>
          </m:r>
          <m:r>
            <w:rPr>
              <w:rFonts w:ascii="Cambria Math" w:hAnsi="Cambria Math"/>
              <w:sz w:val="20"/>
              <w:szCs w:val="20"/>
            </w:rPr>
            <m:t>1…K-1</m:t>
          </m:r>
        </m:oMath>
      </m:oMathPara>
    </w:p>
    <w:p w14:paraId="7F2880C9" w14:textId="77777777" w:rsidR="00C117AD" w:rsidRDefault="00C117AD" w:rsidP="00C117AD">
      <w:pPr>
        <w:tabs>
          <w:tab w:val="left" w:pos="2248"/>
        </w:tabs>
        <w:jc w:val="both"/>
        <w:rPr>
          <w:sz w:val="20"/>
          <w:szCs w:val="20"/>
        </w:rPr>
      </w:pPr>
    </w:p>
    <w:p w14:paraId="1EA31413" w14:textId="2450F699" w:rsidR="00C117AD" w:rsidRDefault="00C117AD" w:rsidP="00C117AD">
      <w:pPr>
        <w:tabs>
          <w:tab w:val="left" w:pos="2248"/>
        </w:tabs>
        <w:jc w:val="both"/>
        <w:rPr>
          <w:sz w:val="20"/>
          <w:szCs w:val="20"/>
        </w:rPr>
      </w:pPr>
      <w:r>
        <w:rPr>
          <w:sz w:val="20"/>
          <w:szCs w:val="20"/>
        </w:rPr>
        <w:t xml:space="preserve">Where </w:t>
      </w:r>
      <m:oMath>
        <m:r>
          <w:rPr>
            <w:rFonts w:ascii="Cambria Math" w:hAnsi="Cambria Math"/>
            <w:sz w:val="20"/>
            <w:szCs w:val="20"/>
          </w:rPr>
          <m:t>R</m:t>
        </m:r>
      </m:oMath>
      <w:r>
        <w:rPr>
          <w:sz w:val="20"/>
          <w:szCs w:val="20"/>
        </w:rPr>
        <w:t xml:space="preserve"> is defined at the window hop size and </w:t>
      </w:r>
      <m:oMath>
        <m:r>
          <w:rPr>
            <w:rFonts w:ascii="Cambria Math" w:hAnsi="Cambria Math"/>
            <w:sz w:val="20"/>
            <w:szCs w:val="20"/>
          </w:rPr>
          <m:t>K</m:t>
        </m:r>
      </m:oMath>
      <w:r>
        <w:rPr>
          <w:sz w:val="20"/>
          <w:szCs w:val="20"/>
        </w:rPr>
        <w:t xml:space="preserve"> denotes the number of available frames. The </w:t>
      </w:r>
      <w:r w:rsidR="008C3AF9">
        <w:rPr>
          <w:sz w:val="20"/>
          <w:szCs w:val="20"/>
        </w:rPr>
        <w:t>H</w:t>
      </w:r>
      <w:r>
        <w:rPr>
          <w:sz w:val="20"/>
          <w:szCs w:val="20"/>
        </w:rPr>
        <w:t>a</w:t>
      </w:r>
      <w:r w:rsidR="00081E12">
        <w:rPr>
          <w:sz w:val="20"/>
          <w:szCs w:val="20"/>
        </w:rPr>
        <w:t>nn</w:t>
      </w:r>
      <w:r>
        <w:rPr>
          <w:sz w:val="20"/>
          <w:szCs w:val="20"/>
        </w:rPr>
        <w:t xml:space="preserve"> window is defined as follows:</w:t>
      </w:r>
    </w:p>
    <w:p w14:paraId="7145EBE0" w14:textId="537A5A86" w:rsidR="00C117AD" w:rsidRPr="003B2ED7" w:rsidRDefault="00FE5FFA" w:rsidP="00C117AD">
      <w:pPr>
        <w:tabs>
          <w:tab w:val="left" w:pos="2248"/>
        </w:tabs>
        <w:jc w:val="both"/>
        <w:rPr>
          <w:sz w:val="20"/>
          <w:szCs w:val="20"/>
        </w:rPr>
      </w:pPr>
      <m:oMathPara>
        <m:oMath>
          <m:r>
            <w:rPr>
              <w:rFonts w:ascii="Cambria Math" w:hAnsi="Cambria Math"/>
              <w:sz w:val="20"/>
              <w:szCs w:val="20"/>
            </w:rPr>
            <m:t>w</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 xml:space="preserve"> </m:t>
                  </m:r>
                  <m:r>
                    <w:rPr>
                      <w:rFonts w:ascii="Cambria Math" w:hAnsi="Cambria Math"/>
                      <w:sz w:val="20"/>
                      <w:szCs w:val="20"/>
                    </w:rPr>
                    <m:t>0.5</m:t>
                  </m:r>
                  <m:d>
                    <m:dPr>
                      <m:ctrlPr>
                        <w:rPr>
                          <w:rFonts w:ascii="Cambria Math" w:hAnsi="Cambria Math"/>
                          <w:i/>
                          <w:sz w:val="20"/>
                          <w:szCs w:val="20"/>
                        </w:rPr>
                      </m:ctrlPr>
                    </m:dPr>
                    <m:e>
                      <m:r>
                        <w:rPr>
                          <w:rFonts w:ascii="Cambria Math" w:hAnsi="Cambria Math"/>
                          <w:sz w:val="20"/>
                          <w:szCs w:val="20"/>
                        </w:rPr>
                        <m:t>1-</m:t>
                      </m:r>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2πn</m:t>
                                  </m:r>
                                </m:num>
                                <m:den>
                                  <m:r>
                                    <w:rPr>
                                      <w:rFonts w:ascii="Cambria Math" w:hAnsi="Cambria Math"/>
                                      <w:sz w:val="20"/>
                                      <w:szCs w:val="20"/>
                                    </w:rPr>
                                    <m:t>N-1</m:t>
                                  </m:r>
                                </m:den>
                              </m:f>
                              <m:r>
                                <w:rPr>
                                  <w:rFonts w:ascii="Cambria Math" w:hAnsi="Cambria Math"/>
                                  <w:sz w:val="20"/>
                                  <w:szCs w:val="20"/>
                                </w:rPr>
                                <m:t xml:space="preserve"> </m:t>
                              </m:r>
                            </m:e>
                          </m:d>
                        </m:e>
                      </m:func>
                    </m:e>
                  </m:d>
                  <m:r>
                    <w:rPr>
                      <w:rFonts w:ascii="Cambria Math" w:hAnsi="Cambria Math"/>
                      <w:sz w:val="20"/>
                      <w:szCs w:val="20"/>
                    </w:rPr>
                    <m:t xml:space="preserve">    </m:t>
                  </m:r>
                  <m:r>
                    <w:rPr>
                      <w:rFonts w:ascii="Cambria Math" w:hAnsi="Cambria Math"/>
                      <w:sz w:val="20"/>
                      <w:szCs w:val="20"/>
                    </w:rPr>
                    <m:t xml:space="preserve">if       </m:t>
                  </m:r>
                  <m:r>
                    <w:rPr>
                      <w:rFonts w:ascii="Cambria Math" w:hAnsi="Cambria Math"/>
                      <w:sz w:val="20"/>
                      <w:szCs w:val="20"/>
                    </w:rPr>
                    <m:t xml:space="preserve"> n</m:t>
                  </m:r>
                  <m:r>
                    <w:rPr>
                      <w:rFonts w:ascii="Cambria Math" w:hAnsi="Cambria Math"/>
                      <w:sz w:val="20"/>
                      <w:szCs w:val="20"/>
                    </w:rPr>
                    <m:t>≤</m:t>
                  </m:r>
                  <m:r>
                    <w:rPr>
                      <w:rFonts w:ascii="Cambria Math" w:hAnsi="Cambria Math"/>
                      <w:sz w:val="20"/>
                      <w:szCs w:val="20"/>
                    </w:rPr>
                    <m:t>N</m:t>
                  </m:r>
                  <m:r>
                    <w:rPr>
                      <w:rFonts w:ascii="Cambria Math" w:hAnsi="Cambria Math"/>
                      <w:sz w:val="20"/>
                      <w:szCs w:val="20"/>
                    </w:rPr>
                    <m:t xml:space="preserve">-1 </m:t>
                  </m:r>
                </m:e>
                <m:e>
                  <m:r>
                    <w:rPr>
                      <w:rFonts w:ascii="Cambria Math" w:hAnsi="Cambria Math"/>
                      <w:sz w:val="20"/>
                      <w:szCs w:val="20"/>
                    </w:rPr>
                    <m:t xml:space="preserve">    </m:t>
                  </m:r>
                  <m:r>
                    <w:rPr>
                      <w:rFonts w:ascii="Cambria Math" w:hAnsi="Cambria Math"/>
                      <w:sz w:val="20"/>
                      <w:szCs w:val="20"/>
                    </w:rPr>
                    <m:t xml:space="preserve">0  </m:t>
                  </m:r>
                  <m:r>
                    <w:rPr>
                      <w:rFonts w:ascii="Cambria Math" w:hAnsi="Cambria Math"/>
                      <w:sz w:val="20"/>
                      <w:szCs w:val="20"/>
                    </w:rPr>
                    <m:t xml:space="preserve">   </m:t>
                  </m:r>
                  <m:r>
                    <w:rPr>
                      <w:rFonts w:ascii="Cambria Math" w:hAnsi="Cambria Math"/>
                      <w:sz w:val="20"/>
                      <w:szCs w:val="20"/>
                    </w:rPr>
                    <m:t xml:space="preserve">  </m:t>
                  </m:r>
                  <m:r>
                    <w:rPr>
                      <w:rFonts w:ascii="Cambria Math" w:hAnsi="Cambria Math"/>
                      <w:sz w:val="20"/>
                      <w:szCs w:val="20"/>
                    </w:rPr>
                    <m:t xml:space="preserve">              </m:t>
                  </m:r>
                  <m:r>
                    <w:rPr>
                      <w:rFonts w:ascii="Cambria Math" w:hAnsi="Cambria Math"/>
                      <w:sz w:val="20"/>
                      <w:szCs w:val="20"/>
                    </w:rPr>
                    <m:t xml:space="preserve">             </m:t>
                  </m:r>
                  <m:r>
                    <w:rPr>
                      <w:rFonts w:ascii="Cambria Math" w:hAnsi="Cambria Math"/>
                      <w:sz w:val="20"/>
                      <w:szCs w:val="20"/>
                    </w:rPr>
                    <m:t xml:space="preserve">         if</m:t>
                  </m:r>
                  <m:r>
                    <w:rPr>
                      <w:rFonts w:ascii="Cambria Math" w:hAnsi="Cambria Math"/>
                      <w:sz w:val="20"/>
                      <w:szCs w:val="20"/>
                    </w:rPr>
                    <m:t xml:space="preserve">      </m:t>
                  </m:r>
                  <m:r>
                    <w:rPr>
                      <w:rFonts w:ascii="Cambria Math" w:hAnsi="Cambria Math"/>
                      <w:sz w:val="20"/>
                      <w:szCs w:val="20"/>
                    </w:rPr>
                    <m:t xml:space="preserve">  </m:t>
                  </m:r>
                  <m:r>
                    <w:rPr>
                      <w:rFonts w:ascii="Cambria Math" w:hAnsi="Cambria Math"/>
                      <w:sz w:val="20"/>
                      <w:szCs w:val="20"/>
                    </w:rPr>
                    <m:t>n&gt;N</m:t>
                  </m:r>
                  <m:r>
                    <w:rPr>
                      <w:rFonts w:ascii="Cambria Math" w:hAnsi="Cambria Math"/>
                      <w:sz w:val="20"/>
                      <w:szCs w:val="20"/>
                    </w:rPr>
                    <m:t>-1</m:t>
                  </m:r>
                </m:e>
              </m:eqArr>
            </m:e>
          </m:d>
        </m:oMath>
      </m:oMathPara>
    </w:p>
    <w:p w14:paraId="2276DB73" w14:textId="77777777" w:rsidR="00C117AD" w:rsidRDefault="00C117AD" w:rsidP="00C117AD">
      <w:pPr>
        <w:tabs>
          <w:tab w:val="left" w:pos="2248"/>
        </w:tabs>
        <w:jc w:val="both"/>
        <w:rPr>
          <w:sz w:val="20"/>
          <w:szCs w:val="20"/>
        </w:rPr>
      </w:pPr>
    </w:p>
    <w:p w14:paraId="1DB2EFC8" w14:textId="58785FC1" w:rsidR="00C117AD" w:rsidRPr="00DE24D6" w:rsidRDefault="00AC1F3E" w:rsidP="00AC1F3E">
      <w:pPr>
        <w:tabs>
          <w:tab w:val="left" w:pos="2248"/>
        </w:tabs>
        <w:jc w:val="both"/>
        <w:rPr>
          <w:sz w:val="20"/>
          <w:szCs w:val="20"/>
        </w:rPr>
      </w:pPr>
      <w:r>
        <w:rPr>
          <w:sz w:val="20"/>
          <w:szCs w:val="20"/>
        </w:rPr>
        <w:t xml:space="preserve">Where </w:t>
      </w:r>
      <m:oMath>
        <m:r>
          <w:rPr>
            <w:rFonts w:ascii="Cambria Math" w:hAnsi="Cambria Math"/>
            <w:sz w:val="20"/>
            <w:szCs w:val="20"/>
          </w:rPr>
          <m:t>N</m:t>
        </m:r>
      </m:oMath>
      <w:r>
        <w:rPr>
          <w:sz w:val="20"/>
          <w:szCs w:val="20"/>
        </w:rPr>
        <w:t xml:space="preserve"> is the length of the window. </w:t>
      </w:r>
      <w:r w:rsidR="00C117AD">
        <w:rPr>
          <w:sz w:val="20"/>
          <w:szCs w:val="20"/>
        </w:rPr>
        <w:t xml:space="preserve">The periodogram of the </w:t>
      </w:r>
      <m:oMath>
        <m:sSup>
          <m:sSupPr>
            <m:ctrlPr>
              <w:rPr>
                <w:rFonts w:ascii="Cambria Math" w:hAnsi="Cambria Math"/>
                <w:i/>
                <w:sz w:val="20"/>
                <w:szCs w:val="20"/>
              </w:rPr>
            </m:ctrlPr>
          </m:sSupPr>
          <m:e>
            <m:r>
              <w:rPr>
                <w:rFonts w:ascii="Cambria Math" w:hAnsi="Cambria Math"/>
                <w:sz w:val="20"/>
                <w:szCs w:val="20"/>
              </w:rPr>
              <m:t>m</m:t>
            </m:r>
          </m:e>
          <m:sup>
            <m:r>
              <w:rPr>
                <w:rFonts w:ascii="Cambria Math" w:hAnsi="Cambria Math"/>
                <w:sz w:val="20"/>
                <w:szCs w:val="20"/>
              </w:rPr>
              <m:t>th</m:t>
            </m:r>
          </m:sup>
        </m:sSup>
      </m:oMath>
      <w:r w:rsidR="00C117AD">
        <w:rPr>
          <w:sz w:val="20"/>
          <w:szCs w:val="20"/>
        </w:rPr>
        <w:t xml:space="preserve"> block is calculated using the fast Fourier transform:</w:t>
      </w:r>
    </w:p>
    <w:p w14:paraId="74A59F33" w14:textId="06960A59" w:rsidR="00C117AD" w:rsidRPr="003B2ED7" w:rsidRDefault="00AC1F3E" w:rsidP="00C117AD">
      <w:pPr>
        <w:ind w:firstLine="720"/>
        <w:rPr>
          <w:i/>
          <w:sz w:val="20"/>
          <w:szCs w:val="20"/>
        </w:rPr>
      </w:pPr>
      <m:oMathPara>
        <m:oMath>
          <m:sSup>
            <m:sSupPr>
              <m:ctrlPr>
                <w:rPr>
                  <w:rFonts w:ascii="Cambria Math" w:hAnsi="Cambria Math"/>
                  <w:i/>
                  <w:sz w:val="20"/>
                  <w:szCs w:val="20"/>
                </w:rPr>
              </m:ctrlPr>
            </m:sSupPr>
            <m:e>
              <m:acc>
                <m:accPr>
                  <m:ctrlPr>
                    <w:ins w:id="5" w:author="Max Ferguson" w:date="2016-07-01T14:07:00Z">
                      <w:rPr>
                        <w:rFonts w:ascii="Cambria Math" w:hAnsi="Cambria Math"/>
                        <w:i/>
                        <w:sz w:val="20"/>
                        <w:szCs w:val="20"/>
                      </w:rPr>
                    </w:ins>
                  </m:ctrlPr>
                </m:acc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m</m:t>
                      </m:r>
                    </m:sub>
                  </m:sSub>
                </m:e>
              </m:acc>
            </m:e>
            <m:sup>
              <m:r>
                <w:rPr>
                  <w:rFonts w:ascii="Cambria Math" w:hAnsi="Cambria Math"/>
                  <w:sz w:val="20"/>
                  <w:szCs w:val="20"/>
                </w:rPr>
                <m:t>ji</m:t>
              </m:r>
            </m:sup>
          </m:sSup>
          <m:d>
            <m:dPr>
              <m:ctrlPr>
                <w:ins w:id="6" w:author="Max Ferguson" w:date="2016-07-01T14:07:00Z">
                  <w:rPr>
                    <w:rFonts w:ascii="Cambria Math" w:hAnsi="Cambria Math"/>
                    <w:i/>
                    <w:sz w:val="20"/>
                    <w:szCs w:val="20"/>
                  </w:rPr>
                </w:ins>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M</m:t>
              </m:r>
            </m:den>
          </m:f>
          <m:nary>
            <m:naryPr>
              <m:chr m:val="∑"/>
              <m:limLoc m:val="undOvr"/>
              <m:ctrlPr>
                <w:rPr>
                  <w:rFonts w:ascii="Cambria Math" w:hAnsi="Cambria Math"/>
                  <w:i/>
                  <w:sz w:val="20"/>
                  <w:szCs w:val="20"/>
                </w:rPr>
              </m:ctrlPr>
            </m:naryPr>
            <m:sub>
              <m:r>
                <w:rPr>
                  <w:rFonts w:ascii="Cambria Math" w:hAnsi="Cambria Math"/>
                  <w:sz w:val="20"/>
                  <w:szCs w:val="20"/>
                </w:rPr>
                <m:t>n=0</m:t>
              </m:r>
            </m:sub>
            <m:sup>
              <m:r>
                <w:rPr>
                  <w:rFonts w:ascii="Cambria Math" w:hAnsi="Cambria Math"/>
                  <w:sz w:val="20"/>
                  <w:szCs w:val="20"/>
                </w:rPr>
                <m:t>N-1</m:t>
              </m:r>
            </m:sup>
            <m:e>
              <m:sSup>
                <m:sSupPr>
                  <m:ctrlPr>
                    <w:rPr>
                      <w:rFonts w:ascii="Cambria Math" w:hAnsi="Cambria Math"/>
                      <w:i/>
                      <w:sz w:val="20"/>
                      <w:szCs w:val="20"/>
                    </w:rPr>
                  </m:ctrlPr>
                </m:sSupPr>
                <m:e>
                  <m:d>
                    <m:dPr>
                      <m:begChr m:val="|"/>
                      <m:endChr m:val="|"/>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 xml:space="preserve">  s</m:t>
                          </m:r>
                        </m:e>
                        <m:sub>
                          <m:r>
                            <w:rPr>
                              <w:rFonts w:ascii="Cambria Math" w:hAnsi="Cambria Math"/>
                              <w:sz w:val="20"/>
                              <w:szCs w:val="20"/>
                            </w:rPr>
                            <m:t>m</m:t>
                          </m:r>
                        </m:sub>
                        <m:sup>
                          <m:r>
                            <w:rPr>
                              <w:rFonts w:ascii="Cambria Math" w:hAnsi="Cambria Math"/>
                              <w:sz w:val="20"/>
                              <w:szCs w:val="20"/>
                            </w:rPr>
                            <m:t>ij</m:t>
                          </m:r>
                        </m:sup>
                      </m:sSubSup>
                      <m:d>
                        <m:dPr>
                          <m:ctrlPr>
                            <w:ins w:id="7" w:author="Max Ferguson" w:date="2016-07-01T14:07:00Z">
                              <w:rPr>
                                <w:rFonts w:ascii="Cambria Math" w:hAnsi="Cambria Math"/>
                                <w:i/>
                                <w:sz w:val="20"/>
                                <w:szCs w:val="20"/>
                              </w:rPr>
                            </w:ins>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n</m:t>
                              </m:r>
                            </m:sub>
                          </m:sSub>
                        </m:e>
                      </m:d>
                      <m:r>
                        <w:rPr>
                          <w:rFonts w:ascii="Cambria Math" w:hAnsi="Cambria Math"/>
                          <w:sz w:val="20"/>
                          <w:szCs w:val="20"/>
                        </w:rPr>
                        <m:t xml:space="preserve"> </m:t>
                      </m:r>
                      <m:sSup>
                        <m:sSupPr>
                          <m:ctrlPr>
                            <w:ins w:id="8" w:author="Max Ferguson" w:date="2016-07-01T14:07:00Z">
                              <w:rPr>
                                <w:rFonts w:ascii="Cambria Math" w:hAnsi="Cambria Math"/>
                                <w:i/>
                                <w:sz w:val="20"/>
                                <w:szCs w:val="20"/>
                              </w:rPr>
                            </w:ins>
                          </m:ctrlPr>
                        </m:sSupPr>
                        <m:e>
                          <m:r>
                            <w:rPr>
                              <w:rFonts w:ascii="Cambria Math" w:hAnsi="Cambria Math"/>
                              <w:sz w:val="20"/>
                              <w:szCs w:val="20"/>
                            </w:rPr>
                            <m:t>e</m:t>
                          </m:r>
                        </m:e>
                        <m:sup>
                          <m:r>
                            <w:rPr>
                              <w:rFonts w:ascii="Cambria Math" w:hAnsi="Cambria Math"/>
                              <w:sz w:val="20"/>
                              <w:szCs w:val="20"/>
                            </w:rPr>
                            <m:t>-i2πnfΔt</m:t>
                          </m:r>
                        </m:sup>
                      </m:sSup>
                      <m:r>
                        <w:rPr>
                          <w:rFonts w:ascii="Cambria Math" w:hAnsi="Cambria Math"/>
                          <w:sz w:val="20"/>
                          <w:szCs w:val="20"/>
                        </w:rPr>
                        <m:t xml:space="preserve">  </m:t>
                      </m:r>
                    </m:e>
                  </m:d>
                </m:e>
                <m:sup>
                  <m:r>
                    <w:rPr>
                      <w:rFonts w:ascii="Cambria Math" w:hAnsi="Cambria Math"/>
                      <w:sz w:val="20"/>
                      <w:szCs w:val="20"/>
                    </w:rPr>
                    <m:t>2</m:t>
                  </m:r>
                </m:sup>
              </m:sSup>
            </m:e>
          </m:nary>
        </m:oMath>
      </m:oMathPara>
    </w:p>
    <w:p w14:paraId="10D955AD" w14:textId="77777777" w:rsidR="00C117AD" w:rsidRDefault="00C117AD" w:rsidP="00C117AD">
      <w:pPr>
        <w:rPr>
          <w:i/>
          <w:sz w:val="20"/>
          <w:szCs w:val="20"/>
        </w:rPr>
      </w:pPr>
    </w:p>
    <w:p w14:paraId="7CB881EB" w14:textId="77777777" w:rsidR="00C117AD" w:rsidRDefault="00C117AD" w:rsidP="00C117AD">
      <w:pPr>
        <w:rPr>
          <w:sz w:val="20"/>
          <w:szCs w:val="20"/>
        </w:rPr>
      </w:pPr>
      <w:r>
        <w:rPr>
          <w:sz w:val="20"/>
          <w:szCs w:val="20"/>
        </w:rPr>
        <w:t>The Welch estimate of the power spectral density is given by:</w:t>
      </w:r>
    </w:p>
    <w:p w14:paraId="4D5D1DCA" w14:textId="77777777" w:rsidR="00C117AD" w:rsidRDefault="00C117AD" w:rsidP="00C117AD">
      <w:pPr>
        <w:rPr>
          <w:sz w:val="20"/>
          <w:szCs w:val="20"/>
        </w:rPr>
      </w:pPr>
    </w:p>
    <w:p w14:paraId="084CAD52" w14:textId="3AB89A04" w:rsidR="00C117AD" w:rsidRPr="003B2ED7" w:rsidRDefault="008C3AF9" w:rsidP="00C117AD">
      <w:pPr>
        <w:rPr>
          <w:sz w:val="20"/>
          <w:szCs w:val="20"/>
        </w:rPr>
      </w:pPr>
      <m:oMathPara>
        <m:oMath>
          <m:sSup>
            <m:sSupPr>
              <m:ctrlPr>
                <w:rPr>
                  <w:rFonts w:ascii="Cambria Math" w:hAnsi="Cambria Math"/>
                  <w:i/>
                  <w:sz w:val="20"/>
                  <w:szCs w:val="20"/>
                </w:rPr>
              </m:ctrlPr>
            </m:sSupPr>
            <m:e>
              <m:acc>
                <m:accPr>
                  <m:ctrlPr>
                    <w:ins w:id="9" w:author="Max Ferguson" w:date="2016-07-01T14:07:00Z">
                      <w:rPr>
                        <w:rFonts w:ascii="Cambria Math" w:hAnsi="Cambria Math"/>
                        <w:i/>
                        <w:sz w:val="20"/>
                        <w:szCs w:val="20"/>
                      </w:rPr>
                    </w:ins>
                  </m:ctrlPr>
                </m:accPr>
                <m:e>
                  <m:r>
                    <w:rPr>
                      <w:rFonts w:ascii="Cambria Math" w:hAnsi="Cambria Math"/>
                      <w:sz w:val="20"/>
                      <w:szCs w:val="20"/>
                    </w:rPr>
                    <m:t>S</m:t>
                  </m:r>
                </m:e>
              </m:acc>
            </m:e>
            <m:sup>
              <m:r>
                <w:rPr>
                  <w:rFonts w:ascii="Cambria Math" w:hAnsi="Cambria Math"/>
                  <w:sz w:val="20"/>
                  <w:szCs w:val="20"/>
                </w:rPr>
                <m:t>ji</m:t>
              </m:r>
            </m:sup>
          </m:sSup>
          <m:d>
            <m:dPr>
              <m:ctrlPr>
                <w:ins w:id="10" w:author="Max Ferguson" w:date="2016-07-01T14:07:00Z">
                  <w:rPr>
                    <w:rFonts w:ascii="Cambria Math" w:hAnsi="Cambria Math"/>
                    <w:i/>
                    <w:sz w:val="20"/>
                    <w:szCs w:val="20"/>
                  </w:rPr>
                </w:ins>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K</m:t>
              </m:r>
            </m:den>
          </m:f>
          <m:nary>
            <m:naryPr>
              <m:chr m:val="∑"/>
              <m:limLoc m:val="undOvr"/>
              <m:ctrlPr>
                <w:rPr>
                  <w:rFonts w:ascii="Cambria Math" w:hAnsi="Cambria Math"/>
                  <w:i/>
                  <w:sz w:val="20"/>
                  <w:szCs w:val="20"/>
                </w:rPr>
              </m:ctrlPr>
            </m:naryPr>
            <m:sub>
              <m:r>
                <w:rPr>
                  <w:rFonts w:ascii="Cambria Math" w:hAnsi="Cambria Math"/>
                  <w:sz w:val="20"/>
                  <w:szCs w:val="20"/>
                </w:rPr>
                <m:t>m=0</m:t>
              </m:r>
            </m:sub>
            <m:sup>
              <m:r>
                <w:rPr>
                  <w:rFonts w:ascii="Cambria Math" w:hAnsi="Cambria Math"/>
                  <w:sz w:val="20"/>
                  <w:szCs w:val="20"/>
                </w:rPr>
                <m:t>K-1</m:t>
              </m:r>
            </m:sup>
            <m:e>
              <m:sSup>
                <m:sSupPr>
                  <m:ctrlPr>
                    <w:rPr>
                      <w:rFonts w:ascii="Cambria Math" w:hAnsi="Cambria Math"/>
                      <w:i/>
                      <w:sz w:val="20"/>
                      <w:szCs w:val="20"/>
                    </w:rPr>
                  </m:ctrlPr>
                </m:sSupPr>
                <m:e>
                  <m:acc>
                    <m:accPr>
                      <m:ctrlPr>
                        <w:ins w:id="11" w:author="Max Ferguson" w:date="2016-07-01T14:07:00Z">
                          <w:rPr>
                            <w:rFonts w:ascii="Cambria Math" w:hAnsi="Cambria Math"/>
                            <w:i/>
                            <w:sz w:val="20"/>
                            <w:szCs w:val="20"/>
                          </w:rPr>
                        </w:ins>
                      </m:ctrlPr>
                    </m:acc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m</m:t>
                          </m:r>
                        </m:sub>
                      </m:sSub>
                    </m:e>
                  </m:acc>
                </m:e>
                <m:sup>
                  <m:r>
                    <w:rPr>
                      <w:rFonts w:ascii="Cambria Math" w:hAnsi="Cambria Math"/>
                      <w:sz w:val="20"/>
                      <w:szCs w:val="20"/>
                    </w:rPr>
                    <m:t>ji</m:t>
                  </m:r>
                </m:sup>
              </m:sSup>
              <m:d>
                <m:dPr>
                  <m:ctrlPr>
                    <w:ins w:id="12" w:author="Max Ferguson" w:date="2016-07-01T14:07:00Z">
                      <w:rPr>
                        <w:rFonts w:ascii="Cambria Math" w:hAnsi="Cambria Math"/>
                        <w:i/>
                        <w:sz w:val="20"/>
                        <w:szCs w:val="20"/>
                      </w:rPr>
                    </w:ins>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e>
              </m:d>
            </m:e>
          </m:nary>
        </m:oMath>
      </m:oMathPara>
    </w:p>
    <w:p w14:paraId="00A1DB97" w14:textId="662EFEDC" w:rsidR="00C117AD" w:rsidRPr="00810B26" w:rsidRDefault="00C117AD" w:rsidP="00C117AD">
      <w:pPr>
        <w:jc w:val="both"/>
        <w:rPr>
          <w:b/>
          <w:sz w:val="20"/>
          <w:szCs w:val="20"/>
        </w:rPr>
      </w:pPr>
      <w:r>
        <w:rPr>
          <w:sz w:val="20"/>
          <w:szCs w:val="20"/>
        </w:rPr>
        <w:lastRenderedPageBreak/>
        <w:t>The benefits of using Welches method over the Discrete Fourier transform are two-fold. The number of points in the resulting power spectrum is reduced and the random noise in the power spectrum is also reduced.</w:t>
      </w:r>
      <w:r w:rsidRPr="00810B26">
        <w:rPr>
          <w:sz w:val="20"/>
          <w:szCs w:val="20"/>
        </w:rPr>
        <w:t xml:space="preserve"> </w:t>
      </w:r>
      <w:r>
        <w:rPr>
          <w:sz w:val="20"/>
          <w:szCs w:val="20"/>
        </w:rPr>
        <w:t xml:space="preserve">A </w:t>
      </w:r>
      <w:r w:rsidR="008C3AF9">
        <w:rPr>
          <w:sz w:val="20"/>
          <w:szCs w:val="20"/>
        </w:rPr>
        <w:t>H</w:t>
      </w:r>
      <w:r>
        <w:rPr>
          <w:sz w:val="20"/>
          <w:szCs w:val="20"/>
        </w:rPr>
        <w:t>amming window length of 512 points was chosen for the vibration data and a 2048-point window was chosen for the audio signal. The number of points in each power spectrum is equal to the number of points in the window. Therefore, the transformation from the time domain to the frequency domain represents a dimensional reduction of approximately 12 times in the acceleration signal and 24 times in the audio signal.</w:t>
      </w:r>
    </w:p>
    <w:p w14:paraId="5C71D731" w14:textId="77777777" w:rsidR="00C117AD" w:rsidRDefault="00C117AD" w:rsidP="00C117AD">
      <w:pPr>
        <w:rPr>
          <w:sz w:val="20"/>
          <w:szCs w:val="20"/>
        </w:rPr>
      </w:pPr>
    </w:p>
    <w:p w14:paraId="16595A81" w14:textId="77777777" w:rsidR="00C117AD" w:rsidRDefault="00C117AD" w:rsidP="00C117AD">
      <w:pPr>
        <w:rPr>
          <w:sz w:val="20"/>
          <w:szCs w:val="20"/>
        </w:rPr>
      </w:pPr>
      <w:r>
        <w:rPr>
          <w:sz w:val="20"/>
          <w:szCs w:val="20"/>
        </w:rPr>
        <w:t xml:space="preserve">Figure showing </w:t>
      </w:r>
    </w:p>
    <w:p w14:paraId="7CF1D4C9" w14:textId="77777777" w:rsidR="00C117AD" w:rsidRDefault="00C117AD" w:rsidP="00C117AD">
      <w:pPr>
        <w:pStyle w:val="ListParagraph"/>
        <w:numPr>
          <w:ilvl w:val="0"/>
          <w:numId w:val="10"/>
        </w:numPr>
        <w:rPr>
          <w:sz w:val="20"/>
          <w:szCs w:val="20"/>
        </w:rPr>
      </w:pPr>
      <w:r>
        <w:rPr>
          <w:sz w:val="20"/>
          <w:szCs w:val="20"/>
        </w:rPr>
        <w:t>Time series</w:t>
      </w:r>
    </w:p>
    <w:p w14:paraId="647D1FA0" w14:textId="77777777" w:rsidR="00C117AD" w:rsidRDefault="00C117AD" w:rsidP="00C117AD">
      <w:pPr>
        <w:pStyle w:val="ListParagraph"/>
        <w:numPr>
          <w:ilvl w:val="0"/>
          <w:numId w:val="10"/>
        </w:numPr>
        <w:rPr>
          <w:sz w:val="20"/>
          <w:szCs w:val="20"/>
        </w:rPr>
      </w:pPr>
      <w:r>
        <w:rPr>
          <w:sz w:val="20"/>
          <w:szCs w:val="20"/>
        </w:rPr>
        <w:t>Labelled time series</w:t>
      </w:r>
    </w:p>
    <w:p w14:paraId="2F3319AA" w14:textId="77777777" w:rsidR="00C117AD" w:rsidRPr="00810B26" w:rsidRDefault="00C117AD" w:rsidP="00C117AD">
      <w:pPr>
        <w:pStyle w:val="ListParagraph"/>
        <w:numPr>
          <w:ilvl w:val="0"/>
          <w:numId w:val="10"/>
        </w:numPr>
        <w:rPr>
          <w:sz w:val="20"/>
          <w:szCs w:val="20"/>
        </w:rPr>
      </w:pPr>
      <w:r>
        <w:rPr>
          <w:sz w:val="20"/>
          <w:szCs w:val="20"/>
        </w:rPr>
        <w:t>PSD</w:t>
      </w:r>
    </w:p>
    <w:p w14:paraId="566C4EBF" w14:textId="77777777" w:rsidR="00C117AD" w:rsidRDefault="00C117AD" w:rsidP="00C117AD">
      <w:pPr>
        <w:rPr>
          <w:sz w:val="20"/>
          <w:szCs w:val="20"/>
        </w:rPr>
      </w:pPr>
    </w:p>
    <w:p w14:paraId="5BB6FBED" w14:textId="77777777" w:rsidR="00C117AD" w:rsidRDefault="00C117AD" w:rsidP="00C11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highlight w:val="yellow"/>
        </w:rPr>
      </w:pPr>
      <w:r w:rsidRPr="00810B26">
        <w:rPr>
          <w:sz w:val="20"/>
          <w:szCs w:val="20"/>
          <w:highlight w:val="yellow"/>
        </w:rPr>
        <w:t xml:space="preserve">Maybe </w:t>
      </w:r>
      <w:proofErr w:type="spellStart"/>
      <w:r w:rsidRPr="00810B26">
        <w:rPr>
          <w:sz w:val="20"/>
          <w:szCs w:val="20"/>
          <w:highlight w:val="yellow"/>
        </w:rPr>
        <w:t>Ranauk</w:t>
      </w:r>
      <w:proofErr w:type="spellEnd"/>
      <w:r w:rsidRPr="00810B26">
        <w:rPr>
          <w:sz w:val="20"/>
          <w:szCs w:val="20"/>
          <w:highlight w:val="yellow"/>
        </w:rPr>
        <w:t xml:space="preserve"> wants to comment about transmitting the PSD.</w:t>
      </w:r>
    </w:p>
    <w:p w14:paraId="0A7BEE7D" w14:textId="77777777" w:rsidR="00C117AD" w:rsidRDefault="00C117AD">
      <w:pPr>
        <w:rPr>
          <w:sz w:val="20"/>
          <w:szCs w:val="20"/>
          <w:highlight w:val="yellow"/>
        </w:rPr>
      </w:pPr>
      <w:r>
        <w:rPr>
          <w:sz w:val="20"/>
          <w:szCs w:val="20"/>
          <w:highlight w:val="yellow"/>
        </w:rPr>
        <w:br w:type="page"/>
      </w:r>
    </w:p>
    <w:p w14:paraId="4D67C4BC" w14:textId="15EB99E7" w:rsidR="00FF5D9E" w:rsidRDefault="00FF5D9E" w:rsidP="00C117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sz w:val="20"/>
          <w:szCs w:val="20"/>
        </w:rPr>
      </w:pPr>
      <w:r>
        <w:rPr>
          <w:b/>
          <w:sz w:val="20"/>
          <w:szCs w:val="20"/>
        </w:rPr>
        <w:lastRenderedPageBreak/>
        <w:t>4 FEATURI</w:t>
      </w:r>
      <w:r w:rsidR="000C2592">
        <w:rPr>
          <w:b/>
          <w:sz w:val="20"/>
          <w:szCs w:val="20"/>
        </w:rPr>
        <w:t>Z</w:t>
      </w:r>
      <w:r>
        <w:rPr>
          <w:b/>
          <w:sz w:val="20"/>
          <w:szCs w:val="20"/>
        </w:rPr>
        <w:t>ATION</w:t>
      </w:r>
    </w:p>
    <w:p w14:paraId="35434ED6" w14:textId="0A36EECF" w:rsidR="008D009B" w:rsidRDefault="0082441D" w:rsidP="001C51F4">
      <w:pPr>
        <w:jc w:val="both"/>
        <w:rPr>
          <w:sz w:val="20"/>
          <w:szCs w:val="20"/>
        </w:rPr>
      </w:pPr>
      <w:r>
        <w:rPr>
          <w:sz w:val="20"/>
          <w:szCs w:val="20"/>
        </w:rPr>
        <w:t xml:space="preserve">The aim of this section is to identify a set of features, </w:t>
      </w:r>
      <m:oMath>
        <m:sSup>
          <m:sSupPr>
            <m:ctrlPr>
              <w:rPr>
                <w:rFonts w:ascii="Cambria Math" w:hAnsi="Cambria Math"/>
                <w:b/>
                <w:i/>
                <w:sz w:val="20"/>
                <w:szCs w:val="20"/>
              </w:rPr>
            </m:ctrlPr>
          </m:sSupPr>
          <m:e>
            <m:r>
              <m:rPr>
                <m:sty m:val="bi"/>
              </m:rPr>
              <w:rPr>
                <w:rFonts w:ascii="Cambria Math" w:hAnsi="Cambria Math"/>
                <w:sz w:val="20"/>
                <w:szCs w:val="20"/>
              </w:rPr>
              <m:t>x</m:t>
            </m:r>
          </m:e>
          <m:sup>
            <m:r>
              <m:rPr>
                <m:sty m:val="bi"/>
              </m:rPr>
              <w:rPr>
                <w:rFonts w:ascii="Cambria Math" w:hAnsi="Cambria Math"/>
                <w:sz w:val="20"/>
                <w:szCs w:val="20"/>
              </w:rPr>
              <m:t>ji</m:t>
            </m:r>
          </m:sup>
        </m:s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1</m:t>
            </m:r>
          </m:sub>
          <m:sup>
            <m:r>
              <w:rPr>
                <w:rFonts w:ascii="Cambria Math" w:hAnsi="Cambria Math"/>
                <w:sz w:val="20"/>
                <w:szCs w:val="20"/>
              </w:rPr>
              <m:t>ji</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2</m:t>
            </m:r>
          </m:sub>
          <m:sup>
            <m:r>
              <w:rPr>
                <w:rFonts w:ascii="Cambria Math" w:hAnsi="Cambria Math"/>
                <w:sz w:val="20"/>
                <w:szCs w:val="20"/>
              </w:rPr>
              <m:t>ji</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n</m:t>
            </m:r>
          </m:sub>
          <m:sup>
            <m:r>
              <w:rPr>
                <w:rFonts w:ascii="Cambria Math" w:hAnsi="Cambria Math"/>
                <w:sz w:val="20"/>
                <w:szCs w:val="20"/>
              </w:rPr>
              <m:t>ji</m:t>
            </m:r>
          </m:sup>
        </m:sSubSup>
        <m:r>
          <w:rPr>
            <w:rFonts w:ascii="Cambria Math" w:hAnsi="Cambria Math"/>
            <w:sz w:val="20"/>
            <w:szCs w:val="20"/>
          </w:rPr>
          <m:t>}</m:t>
        </m:r>
      </m:oMath>
      <w:r>
        <w:rPr>
          <w:sz w:val="20"/>
          <w:szCs w:val="20"/>
        </w:rPr>
        <w:t xml:space="preserve"> which are correlated with the condition of the milling machine tool.</w:t>
      </w:r>
      <w:r w:rsidR="00D70391">
        <w:rPr>
          <w:sz w:val="20"/>
          <w:szCs w:val="20"/>
        </w:rPr>
        <w:t xml:space="preserve"> The first four features are derived from the </w:t>
      </w:r>
      <w:r w:rsidR="00DF2CC5">
        <w:rPr>
          <w:sz w:val="20"/>
          <w:szCs w:val="20"/>
        </w:rPr>
        <w:t xml:space="preserve">Power Spectral Density (PSD) defined in Section 3. As the tool condition deteriorates the </w:t>
      </w:r>
      <w:r w:rsidR="00CD6EDC">
        <w:rPr>
          <w:sz w:val="20"/>
          <w:szCs w:val="20"/>
        </w:rPr>
        <w:t xml:space="preserve">periodogram </w:t>
      </w:r>
      <w:r w:rsidR="00DF2CC5">
        <w:rPr>
          <w:sz w:val="20"/>
          <w:szCs w:val="20"/>
        </w:rPr>
        <w:t xml:space="preserve">changes. Several similarity measures are used to quantify the change in the </w:t>
      </w:r>
      <w:r w:rsidR="00CD6EDC">
        <w:rPr>
          <w:sz w:val="20"/>
          <w:szCs w:val="20"/>
        </w:rPr>
        <w:t>periodogram</w:t>
      </w:r>
      <w:r w:rsidR="00DF2CC5">
        <w:rPr>
          <w:sz w:val="20"/>
          <w:szCs w:val="20"/>
        </w:rPr>
        <w:t xml:space="preserve">, including the Euclidian distance and the </w:t>
      </w:r>
      <w:r w:rsidR="00DF2CC5" w:rsidRPr="00DF2CC5">
        <w:rPr>
          <w:sz w:val="20"/>
          <w:szCs w:val="20"/>
        </w:rPr>
        <w:t>Fréchet</w:t>
      </w:r>
      <w:r w:rsidR="00DF2CC5">
        <w:rPr>
          <w:rFonts w:eastAsia="Times New Roman"/>
        </w:rPr>
        <w:t xml:space="preserve"> </w:t>
      </w:r>
      <w:r w:rsidR="00DF2CC5">
        <w:rPr>
          <w:sz w:val="20"/>
          <w:szCs w:val="20"/>
        </w:rPr>
        <w:t xml:space="preserve">distance. In each case the </w:t>
      </w:r>
      <w:r w:rsidR="00CD6EDC">
        <w:rPr>
          <w:sz w:val="20"/>
          <w:szCs w:val="20"/>
        </w:rPr>
        <w:t>periodogram</w:t>
      </w:r>
      <w:r w:rsidR="00DF2CC5">
        <w:rPr>
          <w:sz w:val="20"/>
          <w:szCs w:val="20"/>
        </w:rPr>
        <w:t xml:space="preserve">, approximated by </w:t>
      </w:r>
      <m:oMath>
        <m:sSup>
          <m:sSupPr>
            <m:ctrlPr>
              <w:rPr>
                <w:rFonts w:ascii="Cambria Math" w:hAnsi="Cambria Math"/>
                <w:i/>
                <w:sz w:val="20"/>
                <w:szCs w:val="20"/>
              </w:rPr>
            </m:ctrlPr>
          </m:sSupPr>
          <m:e>
            <m:acc>
              <m:accPr>
                <m:ctrlPr>
                  <w:ins w:id="13" w:author="Max Ferguson [2]" w:date="2016-07-01T14:07:00Z">
                    <w:rPr>
                      <w:rFonts w:ascii="Cambria Math" w:hAnsi="Cambria Math"/>
                      <w:i/>
                      <w:sz w:val="20"/>
                      <w:szCs w:val="20"/>
                    </w:rPr>
                  </w:ins>
                </m:ctrlPr>
              </m:accPr>
              <m:e>
                <m:r>
                  <w:rPr>
                    <w:rFonts w:ascii="Cambria Math" w:hAnsi="Cambria Math"/>
                    <w:sz w:val="20"/>
                    <w:szCs w:val="20"/>
                  </w:rPr>
                  <m:t>S</m:t>
                </m:r>
              </m:e>
            </m:acc>
          </m:e>
          <m:sup>
            <m:r>
              <w:rPr>
                <w:rFonts w:ascii="Cambria Math" w:hAnsi="Cambria Math"/>
                <w:sz w:val="20"/>
                <w:szCs w:val="20"/>
              </w:rPr>
              <m:t>ji</m:t>
            </m:r>
          </m:sup>
        </m:sSup>
        <m:d>
          <m:dPr>
            <m:ctrlPr>
              <w:ins w:id="14" w:author="Max Ferguson [2]" w:date="2016-07-01T14:07:00Z">
                <w:rPr>
                  <w:rFonts w:ascii="Cambria Math" w:hAnsi="Cambria Math"/>
                  <w:i/>
                  <w:sz w:val="20"/>
                  <w:szCs w:val="20"/>
                </w:rPr>
              </w:ins>
            </m:ctrlPr>
          </m:dPr>
          <m:e>
            <m:r>
              <w:rPr>
                <w:rFonts w:ascii="Cambria Math" w:hAnsi="Cambria Math"/>
                <w:sz w:val="20"/>
                <w:szCs w:val="20"/>
              </w:rPr>
              <m:t>f</m:t>
            </m:r>
          </m:e>
        </m:d>
      </m:oMath>
      <w:r w:rsidR="00DF2CC5">
        <w:rPr>
          <w:sz w:val="20"/>
          <w:szCs w:val="20"/>
        </w:rPr>
        <w:t xml:space="preserve">, is compared to </w:t>
      </w:r>
      <w:r w:rsidR="001C51F4">
        <w:rPr>
          <w:sz w:val="20"/>
          <w:szCs w:val="20"/>
        </w:rPr>
        <w:t xml:space="preserve">a reference </w:t>
      </w:r>
      <w:r w:rsidR="00CD6EDC">
        <w:rPr>
          <w:sz w:val="20"/>
          <w:szCs w:val="20"/>
        </w:rPr>
        <w:t>periodogram</w:t>
      </w:r>
      <w:r w:rsidR="001C51F4">
        <w:rPr>
          <w:sz w:val="20"/>
          <w:szCs w:val="20"/>
        </w:rPr>
        <w:t xml:space="preserve">, </w:t>
      </w:r>
      <m:oMath>
        <m:sSup>
          <m:sSupPr>
            <m:ctrlPr>
              <w:rPr>
                <w:rFonts w:ascii="Cambria Math" w:hAnsi="Cambria Math"/>
                <w:i/>
                <w:sz w:val="20"/>
                <w:szCs w:val="20"/>
              </w:rPr>
            </m:ctrlPr>
          </m:sSupPr>
          <m:e>
            <m:acc>
              <m:accPr>
                <m:ctrlPr>
                  <w:ins w:id="15" w:author="Max Ferguson [2]" w:date="2016-07-01T14:07:00Z">
                    <w:rPr>
                      <w:rFonts w:ascii="Cambria Math" w:hAnsi="Cambria Math"/>
                      <w:i/>
                      <w:sz w:val="20"/>
                      <w:szCs w:val="20"/>
                    </w:rPr>
                  </w:ins>
                </m:ctrlPr>
              </m:accPr>
              <m:e>
                <m:r>
                  <w:rPr>
                    <w:rFonts w:ascii="Cambria Math" w:hAnsi="Cambria Math"/>
                    <w:sz w:val="20"/>
                    <w:szCs w:val="20"/>
                  </w:rPr>
                  <m:t>S</m:t>
                </m:r>
              </m:e>
            </m:acc>
          </m:e>
          <m:sup>
            <m:r>
              <w:rPr>
                <w:rFonts w:ascii="Cambria Math" w:hAnsi="Cambria Math"/>
                <w:sz w:val="20"/>
                <w:szCs w:val="20"/>
              </w:rPr>
              <m:t>j0</m:t>
            </m:r>
          </m:sup>
        </m:sSup>
        <m:d>
          <m:dPr>
            <m:ctrlPr>
              <w:ins w:id="16" w:author="Max Ferguson [2]" w:date="2016-07-01T14:07:00Z">
                <w:rPr>
                  <w:rFonts w:ascii="Cambria Math" w:hAnsi="Cambria Math"/>
                  <w:i/>
                  <w:sz w:val="20"/>
                  <w:szCs w:val="20"/>
                </w:rPr>
              </w:ins>
            </m:ctrlPr>
          </m:dPr>
          <m:e>
            <m:r>
              <w:rPr>
                <w:rFonts w:ascii="Cambria Math" w:hAnsi="Cambria Math"/>
                <w:sz w:val="20"/>
                <w:szCs w:val="20"/>
              </w:rPr>
              <m:t>f</m:t>
            </m:r>
          </m:e>
        </m:d>
      </m:oMath>
      <w:r w:rsidR="001C51F4">
        <w:rPr>
          <w:sz w:val="20"/>
          <w:szCs w:val="20"/>
        </w:rPr>
        <w:t xml:space="preserve">. The reference </w:t>
      </w:r>
      <w:r w:rsidR="00CD6EDC">
        <w:rPr>
          <w:sz w:val="20"/>
          <w:szCs w:val="20"/>
        </w:rPr>
        <w:t xml:space="preserve">periodogram </w:t>
      </w:r>
      <w:r w:rsidR="001C51F4">
        <w:rPr>
          <w:sz w:val="20"/>
          <w:szCs w:val="20"/>
        </w:rPr>
        <w:t xml:space="preserve">represents the signal produced by a new tool. </w:t>
      </w:r>
      <w:r w:rsidR="008D009B">
        <w:rPr>
          <w:sz w:val="20"/>
          <w:szCs w:val="20"/>
        </w:rPr>
        <w:t>In this particular experiment the reference periodogram was obtained by averaging the first three periodograms for each action:</w:t>
      </w:r>
    </w:p>
    <w:p w14:paraId="6CB5A837" w14:textId="77777777" w:rsidR="008D009B" w:rsidRDefault="008D009B" w:rsidP="00FF5D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p w14:paraId="0CCD506D" w14:textId="05929BFE" w:rsidR="00FF5D9E" w:rsidRPr="00994DF0" w:rsidRDefault="008C3AF9" w:rsidP="008D00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m:oMathPara>
        <m:oMath>
          <m:sSup>
            <m:sSupPr>
              <m:ctrlPr>
                <w:rPr>
                  <w:rFonts w:ascii="Cambria Math" w:hAnsi="Cambria Math"/>
                  <w:i/>
                  <w:sz w:val="20"/>
                  <w:szCs w:val="20"/>
                </w:rPr>
              </m:ctrlPr>
            </m:sSupPr>
            <m:e>
              <m:acc>
                <m:accPr>
                  <m:ctrlPr>
                    <w:ins w:id="17" w:author="Max Ferguson [2]" w:date="2016-07-01T14:07:00Z">
                      <w:rPr>
                        <w:rFonts w:ascii="Cambria Math" w:hAnsi="Cambria Math"/>
                        <w:i/>
                        <w:sz w:val="20"/>
                        <w:szCs w:val="20"/>
                      </w:rPr>
                    </w:ins>
                  </m:ctrlPr>
                </m:accPr>
                <m:e>
                  <m:r>
                    <w:rPr>
                      <w:rFonts w:ascii="Cambria Math" w:hAnsi="Cambria Math"/>
                      <w:sz w:val="20"/>
                      <w:szCs w:val="20"/>
                    </w:rPr>
                    <m:t>S</m:t>
                  </m:r>
                </m:e>
              </m:acc>
            </m:e>
            <m:sup>
              <m:r>
                <w:rPr>
                  <w:rFonts w:ascii="Cambria Math" w:hAnsi="Cambria Math"/>
                  <w:sz w:val="20"/>
                  <w:szCs w:val="20"/>
                </w:rPr>
                <m:t>j0</m:t>
              </m:r>
            </m:sup>
          </m:sSup>
          <m:d>
            <m:dPr>
              <m:ctrlPr>
                <w:ins w:id="18" w:author="Max Ferguson [2]" w:date="2016-07-01T14:07:00Z">
                  <w:rPr>
                    <w:rFonts w:ascii="Cambria Math" w:hAnsi="Cambria Math"/>
                    <w:i/>
                    <w:sz w:val="20"/>
                    <w:szCs w:val="20"/>
                  </w:rPr>
                </w:ins>
              </m:ctrlPr>
            </m:dPr>
            <m:e>
              <m:r>
                <w:rPr>
                  <w:rFonts w:ascii="Cambria Math" w:hAnsi="Cambria Math"/>
                  <w:sz w:val="20"/>
                  <w:szCs w:val="20"/>
                </w:rPr>
                <m:t>f</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r>
            <m:rPr>
              <m:sty m:val="p"/>
            </m:rPr>
            <w:rPr>
              <w:rFonts w:ascii="Cambria Math" w:hAnsi="Cambria Math"/>
              <w:sz w:val="20"/>
              <w:szCs w:val="20"/>
            </w:rPr>
            <m:t xml:space="preserve"> </m:t>
          </m:r>
          <m:d>
            <m:dPr>
              <m:ctrlPr>
                <w:rPr>
                  <w:rFonts w:ascii="Cambria Math" w:hAnsi="Cambria Math"/>
                  <w:sz w:val="20"/>
                  <w:szCs w:val="20"/>
                </w:rPr>
              </m:ctrlPr>
            </m:dPr>
            <m:e>
              <m:sSup>
                <m:sSupPr>
                  <m:ctrlPr>
                    <w:rPr>
                      <w:rFonts w:ascii="Cambria Math" w:hAnsi="Cambria Math"/>
                      <w:i/>
                      <w:sz w:val="20"/>
                      <w:szCs w:val="20"/>
                    </w:rPr>
                  </m:ctrlPr>
                </m:sSupPr>
                <m:e>
                  <m:acc>
                    <m:accPr>
                      <m:ctrlPr>
                        <w:ins w:id="19" w:author="Max Ferguson [2]" w:date="2016-07-01T14:07:00Z">
                          <w:rPr>
                            <w:rFonts w:ascii="Cambria Math" w:hAnsi="Cambria Math"/>
                            <w:i/>
                            <w:sz w:val="20"/>
                            <w:szCs w:val="20"/>
                          </w:rPr>
                        </w:ins>
                      </m:ctrlPr>
                    </m:accPr>
                    <m:e>
                      <m:r>
                        <w:rPr>
                          <w:rFonts w:ascii="Cambria Math" w:hAnsi="Cambria Math"/>
                          <w:sz w:val="20"/>
                          <w:szCs w:val="20"/>
                        </w:rPr>
                        <m:t>S</m:t>
                      </m:r>
                    </m:e>
                  </m:acc>
                </m:e>
                <m:sup>
                  <m:r>
                    <w:rPr>
                      <w:rFonts w:ascii="Cambria Math" w:hAnsi="Cambria Math"/>
                      <w:sz w:val="20"/>
                      <w:szCs w:val="20"/>
                    </w:rPr>
                    <m:t>j1</m:t>
                  </m:r>
                </m:sup>
              </m:sSup>
              <m:d>
                <m:dPr>
                  <m:ctrlPr>
                    <w:ins w:id="20" w:author="Max Ferguson [2]" w:date="2016-07-01T14:07:00Z">
                      <w:rPr>
                        <w:rFonts w:ascii="Cambria Math" w:hAnsi="Cambria Math"/>
                        <w:i/>
                        <w:sz w:val="20"/>
                        <w:szCs w:val="20"/>
                      </w:rPr>
                    </w:ins>
                  </m:ctrlPr>
                </m:dPr>
                <m:e>
                  <m:r>
                    <w:rPr>
                      <w:rFonts w:ascii="Cambria Math" w:hAnsi="Cambria Math"/>
                      <w:sz w:val="20"/>
                      <w:szCs w:val="20"/>
                    </w:rPr>
                    <m:t>f</m:t>
                  </m:r>
                </m:e>
              </m:d>
              <m:r>
                <w:rPr>
                  <w:rFonts w:ascii="Cambria Math" w:hAnsi="Cambria Math"/>
                  <w:sz w:val="20"/>
                  <w:szCs w:val="20"/>
                </w:rPr>
                <m:t>+</m:t>
              </m:r>
              <m:r>
                <m:rPr>
                  <m:sty m:val="p"/>
                </m:rPr>
                <w:rPr>
                  <w:rFonts w:ascii="Cambria Math" w:hAnsi="Cambria Math"/>
                  <w:sz w:val="20"/>
                  <w:szCs w:val="20"/>
                </w:rPr>
                <m:t xml:space="preserve"> </m:t>
              </m:r>
              <m:sSup>
                <m:sSupPr>
                  <m:ctrlPr>
                    <w:rPr>
                      <w:rFonts w:ascii="Cambria Math" w:hAnsi="Cambria Math"/>
                      <w:i/>
                      <w:sz w:val="20"/>
                      <w:szCs w:val="20"/>
                    </w:rPr>
                  </m:ctrlPr>
                </m:sSupPr>
                <m:e>
                  <m:acc>
                    <m:accPr>
                      <m:ctrlPr>
                        <w:ins w:id="21" w:author="Max Ferguson [2]" w:date="2016-07-01T14:07:00Z">
                          <w:rPr>
                            <w:rFonts w:ascii="Cambria Math" w:hAnsi="Cambria Math"/>
                            <w:i/>
                            <w:sz w:val="20"/>
                            <w:szCs w:val="20"/>
                          </w:rPr>
                        </w:ins>
                      </m:ctrlPr>
                    </m:accPr>
                    <m:e>
                      <m:r>
                        <w:rPr>
                          <w:rFonts w:ascii="Cambria Math" w:hAnsi="Cambria Math"/>
                          <w:sz w:val="20"/>
                          <w:szCs w:val="20"/>
                        </w:rPr>
                        <m:t>S</m:t>
                      </m:r>
                    </m:e>
                  </m:acc>
                </m:e>
                <m:sup>
                  <m:r>
                    <w:rPr>
                      <w:rFonts w:ascii="Cambria Math" w:hAnsi="Cambria Math"/>
                      <w:sz w:val="20"/>
                      <w:szCs w:val="20"/>
                    </w:rPr>
                    <m:t>j2</m:t>
                  </m:r>
                </m:sup>
              </m:sSup>
              <m:d>
                <m:dPr>
                  <m:ctrlPr>
                    <w:ins w:id="22" w:author="Max Ferguson [2]" w:date="2016-07-01T14:07:00Z">
                      <w:rPr>
                        <w:rFonts w:ascii="Cambria Math" w:hAnsi="Cambria Math"/>
                        <w:i/>
                        <w:sz w:val="20"/>
                        <w:szCs w:val="20"/>
                      </w:rPr>
                    </w:ins>
                  </m:ctrlPr>
                </m:dPr>
                <m:e>
                  <m:r>
                    <w:rPr>
                      <w:rFonts w:ascii="Cambria Math" w:hAnsi="Cambria Math"/>
                      <w:sz w:val="20"/>
                      <w:szCs w:val="20"/>
                    </w:rPr>
                    <m:t>f</m:t>
                  </m:r>
                </m:e>
              </m:d>
              <m:r>
                <w:rPr>
                  <w:rFonts w:ascii="Cambria Math" w:hAnsi="Cambria Math"/>
                  <w:sz w:val="20"/>
                  <w:szCs w:val="20"/>
                </w:rPr>
                <m:t>+</m:t>
              </m:r>
              <m:r>
                <m:rPr>
                  <m:sty m:val="p"/>
                </m:rPr>
                <w:rPr>
                  <w:rFonts w:ascii="Cambria Math" w:hAnsi="Cambria Math"/>
                  <w:sz w:val="20"/>
                  <w:szCs w:val="20"/>
                </w:rPr>
                <m:t xml:space="preserve"> </m:t>
              </m:r>
              <m:sSup>
                <m:sSupPr>
                  <m:ctrlPr>
                    <w:rPr>
                      <w:rFonts w:ascii="Cambria Math" w:hAnsi="Cambria Math"/>
                      <w:i/>
                      <w:sz w:val="20"/>
                      <w:szCs w:val="20"/>
                    </w:rPr>
                  </m:ctrlPr>
                </m:sSupPr>
                <m:e>
                  <m:acc>
                    <m:accPr>
                      <m:ctrlPr>
                        <w:ins w:id="23" w:author="Max Ferguson [2]" w:date="2016-07-01T14:07:00Z">
                          <w:rPr>
                            <w:rFonts w:ascii="Cambria Math" w:hAnsi="Cambria Math"/>
                            <w:i/>
                            <w:sz w:val="20"/>
                            <w:szCs w:val="20"/>
                          </w:rPr>
                        </w:ins>
                      </m:ctrlPr>
                    </m:accPr>
                    <m:e>
                      <m:r>
                        <w:rPr>
                          <w:rFonts w:ascii="Cambria Math" w:hAnsi="Cambria Math"/>
                          <w:sz w:val="20"/>
                          <w:szCs w:val="20"/>
                        </w:rPr>
                        <m:t>S</m:t>
                      </m:r>
                    </m:e>
                  </m:acc>
                </m:e>
                <m:sup>
                  <m:r>
                    <w:rPr>
                      <w:rFonts w:ascii="Cambria Math" w:hAnsi="Cambria Math"/>
                      <w:sz w:val="20"/>
                      <w:szCs w:val="20"/>
                    </w:rPr>
                    <m:t>j3</m:t>
                  </m:r>
                </m:sup>
              </m:sSup>
              <m:d>
                <m:dPr>
                  <m:ctrlPr>
                    <w:ins w:id="24" w:author="Max Ferguson [2]" w:date="2016-07-01T14:07:00Z">
                      <w:rPr>
                        <w:rFonts w:ascii="Cambria Math" w:hAnsi="Cambria Math"/>
                        <w:i/>
                        <w:sz w:val="20"/>
                        <w:szCs w:val="20"/>
                      </w:rPr>
                    </w:ins>
                  </m:ctrlPr>
                </m:dPr>
                <m:e>
                  <m:r>
                    <w:rPr>
                      <w:rFonts w:ascii="Cambria Math" w:hAnsi="Cambria Math"/>
                      <w:sz w:val="20"/>
                      <w:szCs w:val="20"/>
                    </w:rPr>
                    <m:t>f</m:t>
                  </m:r>
                </m:e>
              </m:d>
              <m:ctrlPr>
                <w:rPr>
                  <w:rFonts w:ascii="Cambria Math" w:hAnsi="Cambria Math"/>
                  <w:i/>
                  <w:sz w:val="20"/>
                  <w:szCs w:val="20"/>
                </w:rPr>
              </m:ctrlPr>
            </m:e>
          </m:d>
        </m:oMath>
      </m:oMathPara>
    </w:p>
    <w:p w14:paraId="013A7143" w14:textId="77777777" w:rsidR="00994DF0" w:rsidRDefault="00994DF0" w:rsidP="008D00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p w14:paraId="3A17C57F" w14:textId="77777777" w:rsidR="00994DF0" w:rsidRDefault="00994DF0" w:rsidP="008D00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p w14:paraId="687DCA4A" w14:textId="78A8B33C" w:rsidR="00667BE4" w:rsidRDefault="00792160" w:rsidP="00667BE4">
      <w:pPr>
        <w:rPr>
          <w:rFonts w:eastAsia="Times New Roman"/>
          <w:b/>
          <w:bCs/>
          <w:color w:val="252525"/>
          <w:sz w:val="20"/>
          <w:szCs w:val="20"/>
          <w:shd w:val="clear" w:color="auto" w:fill="FFFFFF"/>
        </w:rPr>
      </w:pPr>
      <w:r w:rsidRPr="00667BE4">
        <w:rPr>
          <w:b/>
          <w:sz w:val="20"/>
          <w:szCs w:val="20"/>
        </w:rPr>
        <w:t>3.1</w:t>
      </w:r>
      <w:r w:rsidR="00667BE4" w:rsidRPr="00667BE4">
        <w:rPr>
          <w:b/>
          <w:sz w:val="20"/>
          <w:szCs w:val="20"/>
        </w:rPr>
        <w:t xml:space="preserve"> </w:t>
      </w:r>
      <w:r w:rsidR="00C06828">
        <w:rPr>
          <w:rFonts w:eastAsia="Times New Roman"/>
          <w:b/>
          <w:bCs/>
          <w:color w:val="252525"/>
          <w:sz w:val="20"/>
          <w:szCs w:val="20"/>
          <w:shd w:val="clear" w:color="auto" w:fill="FFFFFF"/>
        </w:rPr>
        <w:t>Signal Power</w:t>
      </w:r>
    </w:p>
    <w:p w14:paraId="2AFE4BA5" w14:textId="540408B3" w:rsidR="00C06828" w:rsidRDefault="00C06828" w:rsidP="00667BE4">
      <w:pPr>
        <w:rPr>
          <w:rFonts w:eastAsia="Times New Roman"/>
          <w:bCs/>
          <w:color w:val="252525"/>
          <w:sz w:val="20"/>
          <w:szCs w:val="20"/>
          <w:shd w:val="clear" w:color="auto" w:fill="FFFFFF"/>
        </w:rPr>
      </w:pPr>
      <w:r w:rsidRPr="00C06828">
        <w:rPr>
          <w:rFonts w:eastAsia="Times New Roman"/>
          <w:bCs/>
          <w:color w:val="252525"/>
          <w:sz w:val="20"/>
          <w:szCs w:val="20"/>
          <w:shd w:val="clear" w:color="auto" w:fill="FFFFFF"/>
        </w:rPr>
        <w:t xml:space="preserve">The </w:t>
      </w:r>
      <w:r>
        <w:rPr>
          <w:rFonts w:eastAsia="Times New Roman"/>
          <w:bCs/>
          <w:color w:val="252525"/>
          <w:sz w:val="20"/>
          <w:szCs w:val="20"/>
          <w:shd w:val="clear" w:color="auto" w:fill="FFFFFF"/>
        </w:rPr>
        <w:t xml:space="preserve">signal </w:t>
      </w:r>
      <w:r w:rsidR="00CD6EDC">
        <w:rPr>
          <w:rFonts w:eastAsia="Times New Roman"/>
          <w:bCs/>
          <w:color w:val="252525"/>
          <w:sz w:val="20"/>
          <w:szCs w:val="20"/>
          <w:shd w:val="clear" w:color="auto" w:fill="FFFFFF"/>
        </w:rPr>
        <w:t>power</w:t>
      </w:r>
      <w:r>
        <w:rPr>
          <w:rFonts w:eastAsia="Times New Roman"/>
          <w:bCs/>
          <w:color w:val="252525"/>
          <w:sz w:val="20"/>
          <w:szCs w:val="20"/>
          <w:shd w:val="clear" w:color="auto" w:fill="FFFFFF"/>
        </w:rPr>
        <w:t xml:space="preserve"> can be </w:t>
      </w:r>
      <w:r w:rsidR="00AF617A">
        <w:rPr>
          <w:rFonts w:eastAsia="Times New Roman"/>
          <w:bCs/>
          <w:color w:val="252525"/>
          <w:sz w:val="20"/>
          <w:szCs w:val="20"/>
          <w:shd w:val="clear" w:color="auto" w:fill="FFFFFF"/>
        </w:rPr>
        <w:t>approximated</w:t>
      </w:r>
      <w:r>
        <w:rPr>
          <w:rFonts w:eastAsia="Times New Roman"/>
          <w:bCs/>
          <w:color w:val="252525"/>
          <w:sz w:val="20"/>
          <w:szCs w:val="20"/>
          <w:shd w:val="clear" w:color="auto" w:fill="FFFFFF"/>
        </w:rPr>
        <w:t xml:space="preserve"> by integrating the </w:t>
      </w:r>
      <w:r w:rsidR="00CD6EDC">
        <w:rPr>
          <w:sz w:val="20"/>
          <w:szCs w:val="20"/>
        </w:rPr>
        <w:t xml:space="preserve">periodogram </w:t>
      </w:r>
      <w:r w:rsidR="005546FD">
        <w:rPr>
          <w:rFonts w:eastAsia="Times New Roman"/>
          <w:bCs/>
          <w:color w:val="252525"/>
          <w:sz w:val="20"/>
          <w:szCs w:val="20"/>
          <w:shd w:val="clear" w:color="auto" w:fill="FFFFFF"/>
        </w:rPr>
        <w:t>with respect to frequency:</w:t>
      </w:r>
    </w:p>
    <w:p w14:paraId="7452EE1E" w14:textId="77777777" w:rsidR="00C06828" w:rsidRDefault="00C06828" w:rsidP="00667BE4">
      <w:pPr>
        <w:rPr>
          <w:rFonts w:eastAsia="Times New Roman"/>
          <w:bCs/>
          <w:color w:val="252525"/>
          <w:sz w:val="20"/>
          <w:szCs w:val="20"/>
          <w:shd w:val="clear" w:color="auto" w:fill="FFFFFF"/>
        </w:rPr>
      </w:pPr>
    </w:p>
    <w:p w14:paraId="2B496A7C" w14:textId="1FC14A90" w:rsidR="00C06828" w:rsidRPr="005546FD" w:rsidRDefault="008C3AF9" w:rsidP="00667BE4">
      <w:pPr>
        <w:rPr>
          <w:rFonts w:eastAsia="Times New Roman"/>
          <w:sz w:val="20"/>
          <w:szCs w:val="20"/>
        </w:rPr>
      </w:pPr>
      <m:oMathPara>
        <m:oMath>
          <m:sSub>
            <m:sSubPr>
              <m:ctrlPr>
                <w:rPr>
                  <w:rFonts w:ascii="Cambria Math" w:eastAsia="Times New Roman" w:hAnsi="Cambria Math"/>
                  <w:i/>
                  <w:sz w:val="20"/>
                  <w:szCs w:val="20"/>
                </w:rPr>
              </m:ctrlPr>
            </m:sSubPr>
            <m:e>
              <m:r>
                <w:rPr>
                  <w:rFonts w:ascii="Cambria Math" w:eastAsia="Times New Roman" w:hAnsi="Cambria Math"/>
                  <w:sz w:val="20"/>
                  <w:szCs w:val="20"/>
                </w:rPr>
                <m:t>P</m:t>
              </m:r>
            </m:e>
            <m:sub>
              <m:r>
                <w:rPr>
                  <w:rFonts w:ascii="Cambria Math" w:eastAsia="Times New Roman" w:hAnsi="Cambria Math"/>
                  <w:sz w:val="20"/>
                  <w:szCs w:val="20"/>
                </w:rPr>
                <m:t>s</m:t>
              </m:r>
            </m:sub>
          </m:sSub>
          <m:r>
            <w:rPr>
              <w:rFonts w:ascii="Cambria Math" w:eastAsia="Times New Roman" w:hAnsi="Cambria Math"/>
              <w:sz w:val="20"/>
              <w:szCs w:val="20"/>
            </w:rPr>
            <m:t>=</m:t>
          </m:r>
          <m:nary>
            <m:naryPr>
              <m:limLoc m:val="subSup"/>
              <m:ctrlPr>
                <w:rPr>
                  <w:rFonts w:ascii="Cambria Math" w:eastAsia="Times New Roman" w:hAnsi="Cambria Math"/>
                  <w:i/>
                  <w:sz w:val="20"/>
                  <w:szCs w:val="20"/>
                </w:rPr>
              </m:ctrlPr>
            </m:naryPr>
            <m:sub>
              <m:r>
                <w:rPr>
                  <w:rFonts w:ascii="Cambria Math" w:eastAsia="Times New Roman" w:hAnsi="Cambria Math"/>
                  <w:sz w:val="20"/>
                  <w:szCs w:val="20"/>
                </w:rPr>
                <m:t>-∞</m:t>
              </m:r>
            </m:sub>
            <m:sup>
              <m:r>
                <w:rPr>
                  <w:rFonts w:ascii="Cambria Math" w:eastAsia="Times New Roman" w:hAnsi="Cambria Math"/>
                  <w:sz w:val="20"/>
                  <w:szCs w:val="20"/>
                </w:rPr>
                <m:t>∞</m:t>
              </m:r>
            </m:sup>
            <m:e>
              <m:sSup>
                <m:sSupPr>
                  <m:ctrlPr>
                    <w:rPr>
                      <w:rFonts w:ascii="Cambria Math" w:eastAsia="Times New Roman" w:hAnsi="Cambria Math"/>
                      <w:i/>
                      <w:sz w:val="20"/>
                      <w:szCs w:val="20"/>
                    </w:rPr>
                  </m:ctrlPr>
                </m:sSupPr>
                <m:e>
                  <m:d>
                    <m:dPr>
                      <m:begChr m:val="|"/>
                      <m:endChr m:val="|"/>
                      <m:ctrlPr>
                        <w:rPr>
                          <w:rFonts w:ascii="Cambria Math" w:eastAsia="Times New Roman" w:hAnsi="Cambria Math"/>
                          <w:i/>
                          <w:sz w:val="20"/>
                          <w:szCs w:val="20"/>
                        </w:rPr>
                      </m:ctrlPr>
                    </m:dPr>
                    <m:e>
                      <m:acc>
                        <m:accPr>
                          <m:ctrlPr>
                            <w:ins w:id="25" w:author="Max Ferguson [2]" w:date="2016-07-01T14:07:00Z">
                              <w:rPr>
                                <w:rFonts w:ascii="Cambria Math" w:hAnsi="Cambria Math"/>
                                <w:i/>
                                <w:sz w:val="20"/>
                                <w:szCs w:val="20"/>
                              </w:rPr>
                            </w:ins>
                          </m:ctrlPr>
                        </m:accPr>
                        <m:e>
                          <m:r>
                            <w:rPr>
                              <w:rFonts w:ascii="Cambria Math" w:hAnsi="Cambria Math"/>
                              <w:sz w:val="20"/>
                              <w:szCs w:val="20"/>
                            </w:rPr>
                            <m:t>S</m:t>
                          </m:r>
                        </m:e>
                      </m:acc>
                      <m:d>
                        <m:dPr>
                          <m:ctrlPr>
                            <w:rPr>
                              <w:rFonts w:ascii="Cambria Math" w:eastAsia="Times New Roman" w:hAnsi="Cambria Math"/>
                              <w:i/>
                              <w:sz w:val="20"/>
                              <w:szCs w:val="20"/>
                            </w:rPr>
                          </m:ctrlPr>
                        </m:dPr>
                        <m:e>
                          <m:r>
                            <w:rPr>
                              <w:rFonts w:ascii="Cambria Math" w:eastAsia="Times New Roman" w:hAnsi="Cambria Math"/>
                              <w:sz w:val="20"/>
                              <w:szCs w:val="20"/>
                            </w:rPr>
                            <m:t>f</m:t>
                          </m:r>
                        </m:e>
                      </m:d>
                    </m:e>
                  </m:d>
                </m:e>
                <m:sup>
                  <m:r>
                    <w:rPr>
                      <w:rFonts w:ascii="Cambria Math" w:eastAsia="Times New Roman" w:hAnsi="Cambria Math"/>
                      <w:sz w:val="20"/>
                      <w:szCs w:val="20"/>
                    </w:rPr>
                    <m:t>2</m:t>
                  </m:r>
                </m:sup>
              </m:sSup>
              <m:r>
                <w:rPr>
                  <w:rFonts w:ascii="Cambria Math" w:eastAsia="Times New Roman" w:hAnsi="Cambria Math"/>
                  <w:sz w:val="20"/>
                  <w:szCs w:val="20"/>
                </w:rPr>
                <m:t xml:space="preserve"> df</m:t>
              </m:r>
            </m:e>
          </m:nary>
        </m:oMath>
      </m:oMathPara>
    </w:p>
    <w:p w14:paraId="71C35BDD" w14:textId="77777777" w:rsidR="005546FD" w:rsidRPr="00C06828" w:rsidRDefault="005546FD" w:rsidP="00667BE4">
      <w:pPr>
        <w:rPr>
          <w:rFonts w:eastAsia="Times New Roman"/>
          <w:sz w:val="20"/>
          <w:szCs w:val="20"/>
        </w:rPr>
      </w:pPr>
    </w:p>
    <w:p w14:paraId="0C3A42C5" w14:textId="16B03119" w:rsidR="00792160" w:rsidRDefault="00AF617A" w:rsidP="00591B6B">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m:t>
            </m:r>
          </m:sub>
        </m:sSub>
      </m:oMath>
      <w:r w:rsidR="00B11737">
        <w:rPr>
          <w:sz w:val="20"/>
          <w:szCs w:val="20"/>
        </w:rPr>
        <w:t xml:space="preserve"> </w:t>
      </w:r>
      <w:r>
        <w:rPr>
          <w:sz w:val="20"/>
          <w:szCs w:val="20"/>
        </w:rPr>
        <w:t xml:space="preserve">is </w:t>
      </w:r>
      <w:r w:rsidR="00B11737">
        <w:rPr>
          <w:sz w:val="20"/>
          <w:szCs w:val="20"/>
        </w:rPr>
        <w:t>the signal energy for the continuous signal</w:t>
      </w:r>
      <w:r>
        <w:rPr>
          <w:sz w:val="20"/>
          <w:szCs w:val="20"/>
        </w:rPr>
        <w:t xml:space="preserve"> </w:t>
      </w:r>
      <m:oMath>
        <m:acc>
          <m:accPr>
            <m:ctrlPr>
              <w:ins w:id="26" w:author="Max Ferguson [2]" w:date="2016-07-01T14:07:00Z">
                <w:rPr>
                  <w:rFonts w:ascii="Cambria Math" w:hAnsi="Cambria Math"/>
                  <w:i/>
                  <w:sz w:val="20"/>
                  <w:szCs w:val="20"/>
                </w:rPr>
              </w:ins>
            </m:ctrlPr>
          </m:accPr>
          <m:e>
            <m:r>
              <w:rPr>
                <w:rFonts w:ascii="Cambria Math" w:hAnsi="Cambria Math"/>
                <w:sz w:val="20"/>
                <w:szCs w:val="20"/>
              </w:rPr>
              <m:t>S</m:t>
            </m:r>
          </m:e>
        </m:acc>
        <m:d>
          <m:dPr>
            <m:ctrlPr>
              <w:rPr>
                <w:rFonts w:ascii="Cambria Math" w:eastAsia="Times New Roman" w:hAnsi="Cambria Math"/>
                <w:i/>
                <w:sz w:val="20"/>
                <w:szCs w:val="20"/>
              </w:rPr>
            </m:ctrlPr>
          </m:dPr>
          <m:e>
            <m:r>
              <w:rPr>
                <w:rFonts w:ascii="Cambria Math" w:eastAsia="Times New Roman" w:hAnsi="Cambria Math"/>
                <w:sz w:val="20"/>
                <w:szCs w:val="20"/>
              </w:rPr>
              <m:t>f</m:t>
            </m:r>
          </m:e>
        </m:d>
        <m:r>
          <w:rPr>
            <w:rFonts w:ascii="Cambria Math" w:eastAsia="Times New Roman" w:hAnsi="Cambria Math"/>
            <w:sz w:val="20"/>
            <w:szCs w:val="20"/>
          </w:rPr>
          <m:t>.</m:t>
        </m:r>
      </m:oMath>
      <w:r>
        <w:rPr>
          <w:sz w:val="20"/>
          <w:szCs w:val="20"/>
        </w:rPr>
        <w:t xml:space="preserve"> In reality, the signal is expressed as a series of </w:t>
      </w:r>
      <w:r w:rsidR="00B11737">
        <w:rPr>
          <w:sz w:val="20"/>
          <w:szCs w:val="20"/>
        </w:rPr>
        <w:t>discrete</w:t>
      </w:r>
      <w:r>
        <w:rPr>
          <w:sz w:val="20"/>
          <w:szCs w:val="20"/>
        </w:rPr>
        <w:t xml:space="preserve"> points. Therefore</w:t>
      </w:r>
      <w:r w:rsidR="00B11737">
        <w:rPr>
          <w:sz w:val="20"/>
          <w:szCs w:val="20"/>
        </w:rPr>
        <w:t>,</w:t>
      </w:r>
      <w:r>
        <w:rPr>
          <w:sz w:val="20"/>
          <w:szCs w:val="20"/>
        </w:rPr>
        <w:t xml:space="preserve"> </w:t>
      </w:r>
      <w:r w:rsidR="00B11737">
        <w:rPr>
          <w:sz w:val="20"/>
          <w:szCs w:val="20"/>
        </w:rPr>
        <w:t xml:space="preserve">signal power can only be approximated from the </w:t>
      </w:r>
      <w:r w:rsidR="00CD6EDC">
        <w:rPr>
          <w:sz w:val="20"/>
          <w:szCs w:val="20"/>
        </w:rPr>
        <w:t>periodogram</w:t>
      </w:r>
      <w:r w:rsidR="00B11737">
        <w:rPr>
          <w:sz w:val="20"/>
          <w:szCs w:val="20"/>
        </w:rPr>
        <w:t>:</w:t>
      </w:r>
    </w:p>
    <w:p w14:paraId="6CF628CE" w14:textId="77777777" w:rsidR="005546FD" w:rsidRDefault="005546FD" w:rsidP="00591B6B">
      <w:pPr>
        <w:rPr>
          <w:sz w:val="20"/>
          <w:szCs w:val="20"/>
        </w:rPr>
      </w:pPr>
    </w:p>
    <w:p w14:paraId="5DD3D7EF" w14:textId="14E850E2" w:rsidR="00667BE4" w:rsidRPr="00AC1F3E" w:rsidRDefault="008C3AF9" w:rsidP="00591B6B">
      <w:pPr>
        <w:rPr>
          <w:sz w:val="20"/>
          <w:szCs w:val="20"/>
        </w:rPr>
      </w:pPr>
      <m:oMathPara>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s</m:t>
              </m:r>
            </m:sub>
            <m:sup>
              <m:r>
                <w:rPr>
                  <w:rFonts w:ascii="Cambria Math" w:hAnsi="Cambria Math"/>
                  <w:sz w:val="20"/>
                  <w:szCs w:val="20"/>
                </w:rPr>
                <m:t>ji</m:t>
              </m:r>
            </m:sup>
          </m:sSubSup>
          <m:r>
            <w:rPr>
              <w:rFonts w:ascii="Cambria Math" w:hAnsi="Cambria Math"/>
              <w:sz w:val="20"/>
              <w:szCs w:val="20"/>
            </w:rPr>
            <m:t>≅</m:t>
          </m:r>
          <m:nary>
            <m:naryPr>
              <m:chr m:val="∑"/>
              <m:limLoc m:val="undOvr"/>
              <m:ctrlPr>
                <w:rPr>
                  <w:rFonts w:ascii="Cambria Math" w:hAnsi="Cambria Math"/>
                  <w:sz w:val="20"/>
                  <w:szCs w:val="20"/>
                </w:rPr>
              </m:ctrlPr>
            </m:naryPr>
            <m:sub>
              <m:r>
                <w:rPr>
                  <w:rFonts w:ascii="Cambria Math" w:hAnsi="Cambria Math"/>
                  <w:sz w:val="20"/>
                  <w:szCs w:val="20"/>
                </w:rPr>
                <m:t>n=0</m:t>
              </m:r>
            </m:sub>
            <m:sup>
              <m:r>
                <w:rPr>
                  <w:rFonts w:ascii="Cambria Math" w:hAnsi="Cambria Math"/>
                  <w:sz w:val="20"/>
                  <w:szCs w:val="20"/>
                </w:rPr>
                <m:t>N-1</m:t>
              </m:r>
            </m:sup>
            <m:e>
              <m:sSup>
                <m:sSupPr>
                  <m:ctrlPr>
                    <w:rPr>
                      <w:rFonts w:ascii="Cambria Math" w:hAnsi="Cambria Math"/>
                      <w:i/>
                      <w:sz w:val="20"/>
                      <w:szCs w:val="20"/>
                    </w:rPr>
                  </m:ctrlPr>
                </m:sSupPr>
                <m:e>
                  <m:d>
                    <m:dPr>
                      <m:begChr m:val="|"/>
                      <m:endChr m:val="|"/>
                      <m:ctrlPr>
                        <w:rPr>
                          <w:rFonts w:ascii="Cambria Math" w:hAnsi="Cambria Math"/>
                          <w:i/>
                          <w:sz w:val="20"/>
                          <w:szCs w:val="20"/>
                        </w:rPr>
                      </m:ctrlPr>
                    </m:dPr>
                    <m:e>
                      <m:sSup>
                        <m:sSupPr>
                          <m:ctrlPr>
                            <w:rPr>
                              <w:rFonts w:ascii="Cambria Math" w:hAnsi="Cambria Math"/>
                              <w:i/>
                              <w:sz w:val="20"/>
                              <w:szCs w:val="20"/>
                            </w:rPr>
                          </m:ctrlPr>
                        </m:sSupPr>
                        <m:e>
                          <m:acc>
                            <m:accPr>
                              <m:ctrlPr>
                                <w:ins w:id="27" w:author="Max Ferguson [2]" w:date="2016-07-01T14:07:00Z">
                                  <w:rPr>
                                    <w:rFonts w:ascii="Cambria Math" w:hAnsi="Cambria Math"/>
                                    <w:i/>
                                    <w:sz w:val="20"/>
                                    <w:szCs w:val="20"/>
                                  </w:rPr>
                                </w:ins>
                              </m:ctrlPr>
                            </m:accPr>
                            <m:e>
                              <m:r>
                                <w:rPr>
                                  <w:rFonts w:ascii="Cambria Math" w:hAnsi="Cambria Math"/>
                                  <w:sz w:val="20"/>
                                  <w:szCs w:val="20"/>
                                </w:rPr>
                                <m:t>S</m:t>
                              </m:r>
                            </m:e>
                          </m:acc>
                        </m:e>
                        <m:sup>
                          <m:r>
                            <w:rPr>
                              <w:rFonts w:ascii="Cambria Math" w:hAnsi="Cambria Math"/>
                              <w:sz w:val="20"/>
                              <w:szCs w:val="20"/>
                            </w:rPr>
                            <m:t>ji</m:t>
                          </m:r>
                        </m:sup>
                      </m:sSup>
                      <m:d>
                        <m:dPr>
                          <m:ctrlPr>
                            <w:rPr>
                              <w:rFonts w:ascii="Cambria Math" w:eastAsia="Times New Roman" w:hAnsi="Cambria Math"/>
                              <w:i/>
                              <w:sz w:val="20"/>
                              <w:szCs w:val="20"/>
                            </w:rPr>
                          </m:ctrlPr>
                        </m:dPr>
                        <m:e>
                          <m:sSub>
                            <m:sSubPr>
                              <m:ctrlPr>
                                <w:rPr>
                                  <w:rFonts w:ascii="Cambria Math" w:eastAsia="Times New Roman" w:hAnsi="Cambria Math"/>
                                  <w:i/>
                                  <w:sz w:val="20"/>
                                  <w:szCs w:val="20"/>
                                </w:rPr>
                              </m:ctrlPr>
                            </m:sSubPr>
                            <m:e>
                              <m:r>
                                <w:rPr>
                                  <w:rFonts w:ascii="Cambria Math" w:eastAsia="Times New Roman" w:hAnsi="Cambria Math"/>
                                  <w:sz w:val="20"/>
                                  <w:szCs w:val="20"/>
                                </w:rPr>
                                <m:t>f</m:t>
                              </m:r>
                            </m:e>
                            <m:sub>
                              <m:r>
                                <w:rPr>
                                  <w:rFonts w:ascii="Cambria Math" w:eastAsia="Times New Roman" w:hAnsi="Cambria Math"/>
                                  <w:sz w:val="20"/>
                                  <w:szCs w:val="20"/>
                                </w:rPr>
                                <m:t>n</m:t>
                              </m:r>
                            </m:sub>
                          </m:sSub>
                        </m:e>
                      </m:d>
                    </m:e>
                  </m:d>
                </m:e>
                <m:sup>
                  <m:r>
                    <w:rPr>
                      <w:rFonts w:ascii="Cambria Math" w:hAnsi="Cambria Math"/>
                      <w:sz w:val="20"/>
                      <w:szCs w:val="20"/>
                    </w:rPr>
                    <m:t>2</m:t>
                  </m:r>
                </m:sup>
              </m:sSup>
            </m:e>
          </m:nary>
          <m:r>
            <w:rPr>
              <w:rFonts w:ascii="Cambria Math" w:hAnsi="Cambria Math"/>
              <w:sz w:val="20"/>
              <w:szCs w:val="20"/>
            </w:rPr>
            <m:t xml:space="preserve">  </m:t>
          </m:r>
        </m:oMath>
      </m:oMathPara>
    </w:p>
    <w:p w14:paraId="2E6D7758" w14:textId="77777777" w:rsidR="00AC1F3E" w:rsidRDefault="00AC1F3E" w:rsidP="00591B6B">
      <w:pPr>
        <w:rPr>
          <w:sz w:val="20"/>
          <w:szCs w:val="20"/>
        </w:rPr>
      </w:pPr>
    </w:p>
    <w:p w14:paraId="0B3BC28A" w14:textId="385C728D" w:rsidR="00994DF0" w:rsidRDefault="00994DF0" w:rsidP="00591B6B">
      <w:pPr>
        <w:rPr>
          <w:sz w:val="20"/>
          <w:szCs w:val="20"/>
        </w:rPr>
      </w:pPr>
      <w:r>
        <w:rPr>
          <w:sz w:val="20"/>
          <w:szCs w:val="20"/>
        </w:rPr>
        <w:t xml:space="preserve">The increase in signal power, between the reference signal </w:t>
      </w:r>
      <m:oMath>
        <m:sSup>
          <m:sSupPr>
            <m:ctrlPr>
              <w:rPr>
                <w:rFonts w:ascii="Cambria Math" w:hAnsi="Cambria Math"/>
                <w:i/>
                <w:sz w:val="20"/>
                <w:szCs w:val="20"/>
              </w:rPr>
            </m:ctrlPr>
          </m:sSupPr>
          <m:e>
            <m:acc>
              <m:accPr>
                <m:ctrlPr>
                  <w:ins w:id="28" w:author="Max Ferguson [2]" w:date="2016-07-01T14:07:00Z">
                    <w:rPr>
                      <w:rFonts w:ascii="Cambria Math" w:hAnsi="Cambria Math"/>
                      <w:i/>
                      <w:sz w:val="20"/>
                      <w:szCs w:val="20"/>
                    </w:rPr>
                  </w:ins>
                </m:ctrlPr>
              </m:accPr>
              <m:e>
                <m:r>
                  <w:rPr>
                    <w:rFonts w:ascii="Cambria Math" w:hAnsi="Cambria Math"/>
                    <w:sz w:val="20"/>
                    <w:szCs w:val="20"/>
                  </w:rPr>
                  <m:t>S</m:t>
                </m:r>
              </m:e>
            </m:acc>
          </m:e>
          <m:sup>
            <m:r>
              <w:rPr>
                <w:rFonts w:ascii="Cambria Math" w:hAnsi="Cambria Math"/>
                <w:sz w:val="20"/>
                <w:szCs w:val="20"/>
              </w:rPr>
              <m:t>j0</m:t>
            </m:r>
          </m:sup>
        </m:sSup>
        <m:d>
          <m:dPr>
            <m:ctrlPr>
              <w:ins w:id="29" w:author="Max Ferguson [2]" w:date="2016-07-01T14:07:00Z">
                <w:rPr>
                  <w:rFonts w:ascii="Cambria Math" w:hAnsi="Cambria Math"/>
                  <w:i/>
                  <w:sz w:val="20"/>
                  <w:szCs w:val="20"/>
                </w:rPr>
              </w:ins>
            </m:ctrlPr>
          </m:dPr>
          <m:e>
            <m:r>
              <w:rPr>
                <w:rFonts w:ascii="Cambria Math" w:hAnsi="Cambria Math"/>
                <w:sz w:val="20"/>
                <w:szCs w:val="20"/>
              </w:rPr>
              <m:t>f</m:t>
            </m:r>
          </m:e>
        </m:d>
      </m:oMath>
      <w:r>
        <w:rPr>
          <w:sz w:val="20"/>
          <w:szCs w:val="20"/>
        </w:rPr>
        <w:t xml:space="preserve"> and signal </w:t>
      </w:r>
      <m:oMath>
        <m:sSup>
          <m:sSupPr>
            <m:ctrlPr>
              <w:rPr>
                <w:rFonts w:ascii="Cambria Math" w:hAnsi="Cambria Math"/>
                <w:i/>
                <w:sz w:val="20"/>
                <w:szCs w:val="20"/>
              </w:rPr>
            </m:ctrlPr>
          </m:sSupPr>
          <m:e>
            <m:acc>
              <m:accPr>
                <m:ctrlPr>
                  <w:ins w:id="30" w:author="Max Ferguson [2]" w:date="2016-07-01T14:07:00Z">
                    <w:rPr>
                      <w:rFonts w:ascii="Cambria Math" w:hAnsi="Cambria Math"/>
                      <w:i/>
                      <w:sz w:val="20"/>
                      <w:szCs w:val="20"/>
                    </w:rPr>
                  </w:ins>
                </m:ctrlPr>
              </m:accPr>
              <m:e>
                <m:r>
                  <w:rPr>
                    <w:rFonts w:ascii="Cambria Math" w:hAnsi="Cambria Math"/>
                    <w:sz w:val="20"/>
                    <w:szCs w:val="20"/>
                  </w:rPr>
                  <m:t>S</m:t>
                </m:r>
              </m:e>
            </m:acc>
          </m:e>
          <m:sup>
            <m:r>
              <w:rPr>
                <w:rFonts w:ascii="Cambria Math" w:hAnsi="Cambria Math"/>
                <w:sz w:val="20"/>
                <w:szCs w:val="20"/>
              </w:rPr>
              <m:t>ji</m:t>
            </m:r>
          </m:sup>
        </m:sSup>
        <m:d>
          <m:dPr>
            <m:ctrlPr>
              <w:ins w:id="31" w:author="Max Ferguson [2]" w:date="2016-07-01T14:07:00Z">
                <w:rPr>
                  <w:rFonts w:ascii="Cambria Math" w:hAnsi="Cambria Math"/>
                  <w:i/>
                  <w:sz w:val="20"/>
                  <w:szCs w:val="20"/>
                </w:rPr>
              </w:ins>
            </m:ctrlPr>
          </m:dPr>
          <m:e>
            <m:r>
              <w:rPr>
                <w:rFonts w:ascii="Cambria Math" w:hAnsi="Cambria Math"/>
                <w:sz w:val="20"/>
                <w:szCs w:val="20"/>
              </w:rPr>
              <m:t>f</m:t>
            </m:r>
          </m:e>
        </m:d>
      </m:oMath>
      <w:r>
        <w:rPr>
          <w:sz w:val="20"/>
          <w:szCs w:val="20"/>
        </w:rPr>
        <w:t xml:space="preserve"> can be written as:</w:t>
      </w:r>
    </w:p>
    <w:p w14:paraId="42CAE040" w14:textId="77777777" w:rsidR="00E22FC4" w:rsidRDefault="00E22FC4" w:rsidP="00591B6B">
      <w:pPr>
        <w:rPr>
          <w:sz w:val="20"/>
          <w:szCs w:val="20"/>
        </w:rPr>
      </w:pPr>
    </w:p>
    <w:p w14:paraId="226C3276" w14:textId="1B990A5E" w:rsidR="008D009B" w:rsidRPr="00490AAA" w:rsidRDefault="008C3AF9" w:rsidP="00591B6B">
      <w:pPr>
        <w:rPr>
          <w:sz w:val="20"/>
          <w:szCs w:val="20"/>
        </w:rPr>
      </w:pPr>
      <m:oMathPara>
        <m:oMath>
          <m:sSup>
            <m:sSupPr>
              <m:ctrlPr>
                <w:rPr>
                  <w:rFonts w:ascii="Cambria Math" w:hAnsi="Cambria Math"/>
                  <w:i/>
                  <w:sz w:val="20"/>
                  <w:szCs w:val="20"/>
                </w:rPr>
              </m:ctrlPr>
            </m:sSupPr>
            <m:e>
              <m:r>
                <w:rPr>
                  <w:rFonts w:ascii="Cambria Math" w:hAnsi="Cambria Math"/>
                  <w:sz w:val="20"/>
                  <w:szCs w:val="20"/>
                </w:rPr>
                <m:t>ΔP</m:t>
              </m:r>
            </m:e>
            <m:sup>
              <m:r>
                <w:rPr>
                  <w:rFonts w:ascii="Cambria Math" w:hAnsi="Cambria Math"/>
                  <w:sz w:val="20"/>
                  <w:szCs w:val="20"/>
                </w:rPr>
                <m:t>ji</m:t>
              </m:r>
            </m:sup>
          </m:sSup>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s</m:t>
              </m:r>
            </m:sub>
            <m:sup>
              <m:r>
                <w:rPr>
                  <w:rFonts w:ascii="Cambria Math" w:hAnsi="Cambria Math"/>
                  <w:sz w:val="20"/>
                  <w:szCs w:val="20"/>
                </w:rPr>
                <m:t>ji</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s</m:t>
              </m:r>
            </m:sub>
            <m:sup>
              <m:r>
                <w:rPr>
                  <w:rFonts w:ascii="Cambria Math" w:hAnsi="Cambria Math"/>
                  <w:sz w:val="20"/>
                  <w:szCs w:val="20"/>
                </w:rPr>
                <m:t>j0</m:t>
              </m:r>
            </m:sup>
          </m:sSubSup>
          <m:r>
            <w:rPr>
              <w:rFonts w:ascii="Cambria Math" w:hAnsi="Cambria Math"/>
              <w:sz w:val="20"/>
              <w:szCs w:val="20"/>
            </w:rPr>
            <m:t xml:space="preserve">                                  (2)</m:t>
          </m:r>
        </m:oMath>
      </m:oMathPara>
    </w:p>
    <w:p w14:paraId="0DA81FDF" w14:textId="77777777" w:rsidR="008D009B" w:rsidRDefault="008D009B" w:rsidP="00591B6B">
      <w:pPr>
        <w:rPr>
          <w:b/>
          <w:sz w:val="20"/>
          <w:szCs w:val="20"/>
        </w:rPr>
      </w:pPr>
    </w:p>
    <w:p w14:paraId="62A8A976" w14:textId="77777777" w:rsidR="006D2DB2" w:rsidRDefault="00994DF0" w:rsidP="00591B6B">
      <w:pPr>
        <w:rPr>
          <w:noProof/>
          <w:color w:val="000000" w:themeColor="text1"/>
          <w:sz w:val="20"/>
          <w:szCs w:val="20"/>
        </w:rPr>
      </w:pPr>
      <w:r w:rsidRPr="006D2DB2">
        <w:rPr>
          <w:color w:val="000000" w:themeColor="text1"/>
          <w:sz w:val="20"/>
          <w:szCs w:val="20"/>
        </w:rPr>
        <w:t xml:space="preserve">Where </w:t>
      </w:r>
      <m:oMath>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ΔP</m:t>
            </m:r>
          </m:e>
          <m:sup>
            <m:r>
              <w:rPr>
                <w:rFonts w:ascii="Cambria Math" w:hAnsi="Cambria Math"/>
                <w:color w:val="000000" w:themeColor="text1"/>
                <w:sz w:val="20"/>
                <w:szCs w:val="20"/>
              </w:rPr>
              <m:t>ji</m:t>
            </m:r>
          </m:sup>
        </m:sSup>
      </m:oMath>
      <w:r w:rsidRPr="006D2DB2">
        <w:rPr>
          <w:color w:val="000000" w:themeColor="text1"/>
          <w:sz w:val="20"/>
          <w:szCs w:val="20"/>
        </w:rPr>
        <w:t xml:space="preserve"> is the normalized increase in signal power.</w:t>
      </w:r>
      <w:r w:rsidR="006D2DB2" w:rsidRPr="006D2DB2">
        <w:rPr>
          <w:noProof/>
          <w:color w:val="000000" w:themeColor="text1"/>
          <w:sz w:val="20"/>
          <w:szCs w:val="20"/>
        </w:rPr>
        <w:t xml:space="preserve"> </w:t>
      </w:r>
    </w:p>
    <w:p w14:paraId="12448C0A" w14:textId="77777777" w:rsidR="006D2DB2" w:rsidRPr="006D2DB2" w:rsidRDefault="006D2DB2" w:rsidP="00591B6B">
      <w:pPr>
        <w:rPr>
          <w:noProof/>
          <w:color w:val="000000" w:themeColor="text1"/>
          <w:sz w:val="20"/>
          <w:szCs w:val="20"/>
        </w:rPr>
      </w:pPr>
    </w:p>
    <w:p w14:paraId="55F05C4B" w14:textId="77777777" w:rsidR="00F83AEF" w:rsidRDefault="006D2DB2" w:rsidP="00F83AEF">
      <w:pPr>
        <w:keepNext/>
        <w:jc w:val="center"/>
      </w:pPr>
      <w:r>
        <w:rPr>
          <w:noProof/>
          <w:sz w:val="20"/>
          <w:szCs w:val="20"/>
        </w:rPr>
        <w:drawing>
          <wp:inline distT="0" distB="0" distL="0" distR="0" wp14:anchorId="5780A456" wp14:editId="7D2D6B27">
            <wp:extent cx="3817759" cy="286331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al Power Feature.png"/>
                    <pic:cNvPicPr/>
                  </pic:nvPicPr>
                  <pic:blipFill>
                    <a:blip r:embed="rId10">
                      <a:extLst>
                        <a:ext uri="{28A0092B-C50C-407E-A947-70E740481C1C}">
                          <a14:useLocalDpi xmlns:a14="http://schemas.microsoft.com/office/drawing/2010/main" val="0"/>
                        </a:ext>
                      </a:extLst>
                    </a:blip>
                    <a:stretch>
                      <a:fillRect/>
                    </a:stretch>
                  </pic:blipFill>
                  <pic:spPr>
                    <a:xfrm>
                      <a:off x="0" y="0"/>
                      <a:ext cx="3820286" cy="2865214"/>
                    </a:xfrm>
                    <a:prstGeom prst="rect">
                      <a:avLst/>
                    </a:prstGeom>
                  </pic:spPr>
                </pic:pic>
              </a:graphicData>
            </a:graphic>
          </wp:inline>
        </w:drawing>
      </w:r>
    </w:p>
    <w:p w14:paraId="5492C47C" w14:textId="79C1DDF7" w:rsidR="00F6562D" w:rsidRDefault="00F83AEF" w:rsidP="00F83AEF">
      <w:pPr>
        <w:pStyle w:val="Caption"/>
        <w:jc w:val="center"/>
        <w:rPr>
          <w:color w:val="808080" w:themeColor="background1" w:themeShade="80"/>
          <w:szCs w:val="20"/>
        </w:rPr>
      </w:pPr>
      <w:r>
        <w:t xml:space="preserve">Figure </w:t>
      </w:r>
      <w:fldSimple w:instr=" SEQ Figure \* ARABIC ">
        <w:r w:rsidR="00E207E2">
          <w:rPr>
            <w:noProof/>
          </w:rPr>
          <w:t>2</w:t>
        </w:r>
      </w:fldSimple>
      <w:r>
        <w:t xml:space="preserve">. </w:t>
      </w:r>
      <w:r w:rsidR="00EC69AA">
        <w:t>The s</w:t>
      </w:r>
      <w:r>
        <w:t>ignal power</w:t>
      </w:r>
      <w:r w:rsidR="00EC69AA">
        <w:t xml:space="preserve"> feature, </w:t>
      </w:r>
      <m:oMath>
        <m:sSup>
          <m:sSupPr>
            <m:ctrlPr>
              <w:rPr>
                <w:rFonts w:ascii="Cambria Math" w:hAnsi="Cambria Math"/>
                <w:i/>
                <w:szCs w:val="20"/>
              </w:rPr>
            </m:ctrlPr>
          </m:sSupPr>
          <m:e>
            <m:r>
              <w:rPr>
                <w:rFonts w:ascii="Cambria Math" w:hAnsi="Cambria Math"/>
                <w:szCs w:val="20"/>
              </w:rPr>
              <m:t>ΔP</m:t>
            </m:r>
          </m:e>
          <m:sup>
            <m:r>
              <w:rPr>
                <w:rFonts w:ascii="Cambria Math" w:hAnsi="Cambria Math"/>
                <w:szCs w:val="20"/>
              </w:rPr>
              <m:t>ji</m:t>
            </m:r>
          </m:sup>
        </m:sSup>
      </m:oMath>
      <w:r w:rsidR="00EC69AA">
        <w:rPr>
          <w:szCs w:val="20"/>
        </w:rPr>
        <w:t>,</w:t>
      </w:r>
      <w:r w:rsidR="00EC69AA" w:rsidRPr="006D2DB2">
        <w:rPr>
          <w:szCs w:val="20"/>
        </w:rPr>
        <w:t xml:space="preserve"> </w:t>
      </w:r>
      <w:r>
        <w:t xml:space="preserve"> plotted against the amount of tool wear, for the </w:t>
      </w:r>
      <w:r w:rsidR="00EC69AA">
        <w:t xml:space="preserve">conventional cutting operations in the </w:t>
      </w:r>
      <w:r>
        <w:t>training data set</w:t>
      </w:r>
    </w:p>
    <w:p w14:paraId="4DA36848" w14:textId="77777777" w:rsidR="00CD6EDC" w:rsidRDefault="00CD6EDC" w:rsidP="006D2DB2">
      <w:pPr>
        <w:jc w:val="center"/>
        <w:rPr>
          <w:color w:val="808080" w:themeColor="background1" w:themeShade="80"/>
          <w:sz w:val="20"/>
          <w:szCs w:val="20"/>
        </w:rPr>
      </w:pPr>
    </w:p>
    <w:p w14:paraId="10E482ED" w14:textId="77777777" w:rsidR="00CD6EDC" w:rsidRDefault="00CD6EDC" w:rsidP="006D2DB2">
      <w:pPr>
        <w:jc w:val="center"/>
        <w:rPr>
          <w:color w:val="808080" w:themeColor="background1" w:themeShade="80"/>
          <w:sz w:val="20"/>
          <w:szCs w:val="20"/>
        </w:rPr>
      </w:pPr>
    </w:p>
    <w:p w14:paraId="297F7FBD" w14:textId="77777777" w:rsidR="00CD6EDC" w:rsidRDefault="00CD6EDC" w:rsidP="006D2DB2">
      <w:pPr>
        <w:jc w:val="center"/>
        <w:rPr>
          <w:color w:val="808080" w:themeColor="background1" w:themeShade="80"/>
          <w:sz w:val="20"/>
          <w:szCs w:val="20"/>
        </w:rPr>
      </w:pPr>
    </w:p>
    <w:p w14:paraId="1B542DA2" w14:textId="77777777" w:rsidR="00CD6EDC" w:rsidRDefault="00CD6EDC" w:rsidP="006D2DB2">
      <w:pPr>
        <w:jc w:val="center"/>
        <w:rPr>
          <w:color w:val="808080" w:themeColor="background1" w:themeShade="80"/>
          <w:sz w:val="20"/>
          <w:szCs w:val="20"/>
        </w:rPr>
      </w:pPr>
    </w:p>
    <w:p w14:paraId="3C04BFEB" w14:textId="6A77A77B" w:rsidR="00223436" w:rsidRDefault="00792160" w:rsidP="00FF53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sz w:val="20"/>
          <w:szCs w:val="20"/>
        </w:rPr>
      </w:pPr>
      <w:r w:rsidRPr="000229F1">
        <w:rPr>
          <w:b/>
          <w:sz w:val="20"/>
          <w:szCs w:val="20"/>
        </w:rPr>
        <w:t>3.</w:t>
      </w:r>
      <w:r w:rsidR="001D3C70" w:rsidRPr="000229F1">
        <w:rPr>
          <w:b/>
          <w:sz w:val="20"/>
          <w:szCs w:val="20"/>
        </w:rPr>
        <w:t>2</w:t>
      </w:r>
      <w:r w:rsidRPr="000229F1">
        <w:rPr>
          <w:b/>
          <w:sz w:val="20"/>
          <w:szCs w:val="20"/>
        </w:rPr>
        <w:t xml:space="preserve"> </w:t>
      </w:r>
      <w:r w:rsidR="00446F85">
        <w:rPr>
          <w:b/>
          <w:sz w:val="20"/>
          <w:szCs w:val="20"/>
        </w:rPr>
        <w:t>Magnitude of the transform function</w:t>
      </w:r>
    </w:p>
    <w:p w14:paraId="0B6116F8" w14:textId="13AB91AA" w:rsidR="00446F85" w:rsidRPr="0086438C" w:rsidRDefault="00625EA0" w:rsidP="00FF53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sidRPr="00625EA0">
        <w:rPr>
          <w:sz w:val="20"/>
          <w:szCs w:val="20"/>
        </w:rPr>
        <w:t xml:space="preserve">In </w:t>
      </w:r>
      <w:r>
        <w:rPr>
          <w:sz w:val="20"/>
          <w:szCs w:val="20"/>
        </w:rPr>
        <w:t xml:space="preserve">defining this feature we assume that the </w:t>
      </w:r>
      <w:r w:rsidR="00CD6EDC">
        <w:rPr>
          <w:sz w:val="20"/>
          <w:szCs w:val="20"/>
        </w:rPr>
        <w:t>periodogram</w:t>
      </w:r>
      <w:r w:rsidR="0086438C">
        <w:rPr>
          <w:sz w:val="20"/>
          <w:szCs w:val="20"/>
        </w:rPr>
        <w:t xml:space="preserve"> </w:t>
      </w:r>
      <m:oMath>
        <m:sSup>
          <m:sSupPr>
            <m:ctrlPr>
              <w:rPr>
                <w:rFonts w:ascii="Cambria Math" w:hAnsi="Cambria Math"/>
                <w:i/>
                <w:sz w:val="20"/>
                <w:szCs w:val="20"/>
              </w:rPr>
            </m:ctrlPr>
          </m:sSupPr>
          <m:e>
            <m:acc>
              <m:accPr>
                <m:ctrlPr>
                  <w:ins w:id="32" w:author="Max Ferguson [2]" w:date="2016-07-01T14:07:00Z">
                    <w:rPr>
                      <w:rFonts w:ascii="Cambria Math" w:hAnsi="Cambria Math"/>
                      <w:i/>
                      <w:sz w:val="20"/>
                      <w:szCs w:val="20"/>
                    </w:rPr>
                  </w:ins>
                </m:ctrlPr>
              </m:accPr>
              <m:e>
                <m:r>
                  <w:rPr>
                    <w:rFonts w:ascii="Cambria Math" w:hAnsi="Cambria Math"/>
                    <w:sz w:val="20"/>
                    <w:szCs w:val="20"/>
                  </w:rPr>
                  <m:t>S</m:t>
                </m:r>
              </m:e>
            </m:acc>
          </m:e>
          <m:sup>
            <m:r>
              <w:rPr>
                <w:rFonts w:ascii="Cambria Math" w:hAnsi="Cambria Math"/>
                <w:sz w:val="20"/>
                <w:szCs w:val="20"/>
              </w:rPr>
              <m:t>ji</m:t>
            </m:r>
          </m:sup>
        </m:sSup>
        <m:d>
          <m:dPr>
            <m:ctrlPr>
              <w:ins w:id="33" w:author="Max Ferguson [2]" w:date="2016-07-01T14:07:00Z">
                <w:rPr>
                  <w:rFonts w:ascii="Cambria Math" w:hAnsi="Cambria Math"/>
                  <w:i/>
                  <w:sz w:val="20"/>
                  <w:szCs w:val="20"/>
                </w:rPr>
              </w:ins>
            </m:ctrlPr>
          </m:dPr>
          <m:e>
            <m:r>
              <w:rPr>
                <w:rFonts w:ascii="Cambria Math" w:hAnsi="Cambria Math"/>
                <w:sz w:val="20"/>
                <w:szCs w:val="20"/>
              </w:rPr>
              <m:t>f</m:t>
            </m:r>
          </m:e>
        </m:d>
      </m:oMath>
      <w:r w:rsidR="0086438C">
        <w:rPr>
          <w:sz w:val="20"/>
          <w:szCs w:val="20"/>
        </w:rPr>
        <w:t xml:space="preserve"> is related to the reference </w:t>
      </w:r>
      <w:r w:rsidR="00CD6EDC">
        <w:rPr>
          <w:sz w:val="20"/>
          <w:szCs w:val="20"/>
        </w:rPr>
        <w:t xml:space="preserve">periodogram </w:t>
      </w:r>
      <m:oMath>
        <m:sSup>
          <m:sSupPr>
            <m:ctrlPr>
              <w:rPr>
                <w:rFonts w:ascii="Cambria Math" w:hAnsi="Cambria Math"/>
                <w:i/>
                <w:sz w:val="20"/>
                <w:szCs w:val="20"/>
              </w:rPr>
            </m:ctrlPr>
          </m:sSupPr>
          <m:e>
            <m:acc>
              <m:accPr>
                <m:ctrlPr>
                  <w:ins w:id="34" w:author="Max Ferguson [2]" w:date="2016-07-01T14:07:00Z">
                    <w:rPr>
                      <w:rFonts w:ascii="Cambria Math" w:hAnsi="Cambria Math"/>
                      <w:i/>
                      <w:sz w:val="20"/>
                      <w:szCs w:val="20"/>
                    </w:rPr>
                  </w:ins>
                </m:ctrlPr>
              </m:accPr>
              <m:e>
                <m:r>
                  <w:rPr>
                    <w:rFonts w:ascii="Cambria Math" w:hAnsi="Cambria Math"/>
                    <w:sz w:val="20"/>
                    <w:szCs w:val="20"/>
                  </w:rPr>
                  <m:t>S</m:t>
                </m:r>
              </m:e>
            </m:acc>
          </m:e>
          <m:sup>
            <m:r>
              <w:rPr>
                <w:rFonts w:ascii="Cambria Math" w:hAnsi="Cambria Math"/>
                <w:sz w:val="20"/>
                <w:szCs w:val="20"/>
              </w:rPr>
              <m:t>j0</m:t>
            </m:r>
          </m:sup>
        </m:sSup>
        <m:d>
          <m:dPr>
            <m:ctrlPr>
              <w:ins w:id="35" w:author="Max Ferguson [2]" w:date="2016-07-01T14:07:00Z">
                <w:rPr>
                  <w:rFonts w:ascii="Cambria Math" w:hAnsi="Cambria Math"/>
                  <w:i/>
                  <w:sz w:val="20"/>
                  <w:szCs w:val="20"/>
                </w:rPr>
              </w:ins>
            </m:ctrlPr>
          </m:dPr>
          <m:e>
            <m:r>
              <w:rPr>
                <w:rFonts w:ascii="Cambria Math" w:hAnsi="Cambria Math"/>
                <w:sz w:val="20"/>
                <w:szCs w:val="20"/>
              </w:rPr>
              <m:t>f</m:t>
            </m:r>
          </m:e>
        </m:d>
      </m:oMath>
      <w:r w:rsidR="0086438C">
        <w:rPr>
          <w:sz w:val="20"/>
          <w:szCs w:val="20"/>
        </w:rPr>
        <w:t xml:space="preserve"> by some transform function, </w:t>
      </w:r>
      <m:oMath>
        <m: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f</m:t>
            </m:r>
          </m:e>
        </m:d>
        <m:r>
          <w:rPr>
            <w:rFonts w:ascii="Cambria Math" w:hAnsi="Cambria Math"/>
            <w:sz w:val="20"/>
            <w:szCs w:val="20"/>
          </w:rPr>
          <m:t>:</m:t>
        </m:r>
      </m:oMath>
    </w:p>
    <w:p w14:paraId="5F7D73A9" w14:textId="77777777" w:rsidR="0086438C" w:rsidRDefault="0086438C" w:rsidP="00FF53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p w14:paraId="6ACB0E02" w14:textId="71425946" w:rsidR="0086438C" w:rsidRPr="0086438C" w:rsidRDefault="008C3AF9" w:rsidP="00864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m:oMathPara>
        <m:oMath>
          <m:sSup>
            <m:sSupPr>
              <m:ctrlPr>
                <w:rPr>
                  <w:rFonts w:ascii="Cambria Math" w:hAnsi="Cambria Math"/>
                  <w:i/>
                  <w:sz w:val="20"/>
                  <w:szCs w:val="20"/>
                </w:rPr>
              </m:ctrlPr>
            </m:sSupPr>
            <m:e>
              <m:acc>
                <m:accPr>
                  <m:ctrlPr>
                    <w:ins w:id="36" w:author="Max Ferguson [2]" w:date="2016-07-01T14:07:00Z">
                      <w:rPr>
                        <w:rFonts w:ascii="Cambria Math" w:hAnsi="Cambria Math"/>
                        <w:i/>
                        <w:sz w:val="20"/>
                        <w:szCs w:val="20"/>
                      </w:rPr>
                    </w:ins>
                  </m:ctrlPr>
                </m:accPr>
                <m:e>
                  <m:r>
                    <w:rPr>
                      <w:rFonts w:ascii="Cambria Math" w:hAnsi="Cambria Math"/>
                      <w:sz w:val="20"/>
                      <w:szCs w:val="20"/>
                    </w:rPr>
                    <m:t>S</m:t>
                  </m:r>
                </m:e>
              </m:acc>
            </m:e>
            <m:sup>
              <m:r>
                <w:rPr>
                  <w:rFonts w:ascii="Cambria Math" w:hAnsi="Cambria Math"/>
                  <w:sz w:val="20"/>
                  <w:szCs w:val="20"/>
                </w:rPr>
                <m:t>ji</m:t>
              </m:r>
            </m:sup>
          </m:sSup>
          <m:d>
            <m:dPr>
              <m:ctrlPr>
                <w:ins w:id="37" w:author="Max Ferguson [2]" w:date="2016-07-01T14:07:00Z">
                  <w:rPr>
                    <w:rFonts w:ascii="Cambria Math" w:hAnsi="Cambria Math"/>
                    <w:i/>
                    <w:sz w:val="20"/>
                    <w:szCs w:val="20"/>
                  </w:rPr>
                </w:ins>
              </m:ctrlPr>
            </m:dPr>
            <m:e>
              <m:r>
                <w:rPr>
                  <w:rFonts w:ascii="Cambria Math" w:hAnsi="Cambria Math"/>
                  <w:sz w:val="20"/>
                  <w:szCs w:val="20"/>
                </w:rPr>
                <m:t>f</m:t>
              </m:r>
            </m:e>
          </m:d>
          <m:r>
            <m:rPr>
              <m:sty m:val="p"/>
            </m:rPr>
            <w:rPr>
              <w:rFonts w:ascii="Cambria Math"/>
              <w:sz w:val="20"/>
              <w:szCs w:val="20"/>
            </w:rPr>
            <m:t xml:space="preserve">= </m:t>
          </m:r>
          <m: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f</m:t>
              </m:r>
            </m:e>
          </m:d>
          <m:r>
            <w:rPr>
              <w:rFonts w:ascii="Cambria Math" w:hAnsi="Cambria Math"/>
              <w:sz w:val="20"/>
              <w:szCs w:val="20"/>
            </w:rPr>
            <m:t xml:space="preserve"> ∙ </m:t>
          </m:r>
          <m:sSup>
            <m:sSupPr>
              <m:ctrlPr>
                <w:rPr>
                  <w:rFonts w:ascii="Cambria Math" w:hAnsi="Cambria Math"/>
                  <w:i/>
                  <w:sz w:val="20"/>
                  <w:szCs w:val="20"/>
                </w:rPr>
              </m:ctrlPr>
            </m:sSupPr>
            <m:e>
              <m:acc>
                <m:accPr>
                  <m:ctrlPr>
                    <w:ins w:id="38" w:author="Max Ferguson [2]" w:date="2016-07-01T14:07:00Z">
                      <w:rPr>
                        <w:rFonts w:ascii="Cambria Math" w:hAnsi="Cambria Math"/>
                        <w:i/>
                        <w:sz w:val="20"/>
                        <w:szCs w:val="20"/>
                      </w:rPr>
                    </w:ins>
                  </m:ctrlPr>
                </m:accPr>
                <m:e>
                  <m:r>
                    <w:rPr>
                      <w:rFonts w:ascii="Cambria Math" w:hAnsi="Cambria Math"/>
                      <w:sz w:val="20"/>
                      <w:szCs w:val="20"/>
                    </w:rPr>
                    <m:t>S</m:t>
                  </m:r>
                </m:e>
              </m:acc>
            </m:e>
            <m:sup>
              <m:r>
                <w:rPr>
                  <w:rFonts w:ascii="Cambria Math" w:hAnsi="Cambria Math"/>
                  <w:sz w:val="20"/>
                  <w:szCs w:val="20"/>
                </w:rPr>
                <m:t>j0</m:t>
              </m:r>
            </m:sup>
          </m:sSup>
          <m:d>
            <m:dPr>
              <m:ctrlPr>
                <w:ins w:id="39" w:author="Max Ferguson [2]" w:date="2016-07-01T14:07:00Z">
                  <w:rPr>
                    <w:rFonts w:ascii="Cambria Math" w:hAnsi="Cambria Math"/>
                    <w:i/>
                    <w:sz w:val="20"/>
                    <w:szCs w:val="20"/>
                  </w:rPr>
                </w:ins>
              </m:ctrlPr>
            </m:dPr>
            <m:e>
              <m:r>
                <w:rPr>
                  <w:rFonts w:ascii="Cambria Math" w:hAnsi="Cambria Math"/>
                  <w:sz w:val="20"/>
                  <w:szCs w:val="20"/>
                </w:rPr>
                <m:t>f</m:t>
              </m:r>
            </m:e>
          </m:d>
        </m:oMath>
      </m:oMathPara>
    </w:p>
    <w:p w14:paraId="59E608A7" w14:textId="7CF6C33C" w:rsidR="0086438C" w:rsidRDefault="0086438C" w:rsidP="00864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rPr>
      </w:pPr>
      <w:r>
        <w:rPr>
          <w:sz w:val="20"/>
          <w:szCs w:val="20"/>
        </w:rPr>
        <w:t>In discrete form we can write this as:</w:t>
      </w:r>
    </w:p>
    <w:p w14:paraId="68E6E547" w14:textId="77777777" w:rsidR="0086438C" w:rsidRDefault="0086438C" w:rsidP="00864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rPr>
      </w:pPr>
    </w:p>
    <w:p w14:paraId="7EECE36B" w14:textId="6A764B65" w:rsidR="007268A7" w:rsidRPr="007268A7" w:rsidRDefault="00B9799E" w:rsidP="00726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m:oMath>
        <m:sSubSup>
          <m:sSubSupPr>
            <m:ctrlPr>
              <w:rPr>
                <w:rFonts w:ascii="Cambria Math"/>
                <w:sz w:val="20"/>
                <w:szCs w:val="20"/>
              </w:rPr>
            </m:ctrlPr>
          </m:sSubSupPr>
          <m:e>
            <m:acc>
              <m:accPr>
                <m:ctrlPr>
                  <w:ins w:id="40" w:author="Max Ferguson [2]" w:date="2016-07-01T14:07:00Z">
                    <w:rPr>
                      <w:rFonts w:ascii="Cambria Math" w:hAnsi="Cambria Math"/>
                      <w:i/>
                      <w:sz w:val="20"/>
                      <w:szCs w:val="20"/>
                    </w:rPr>
                  </w:ins>
                </m:ctrlPr>
              </m:accPr>
              <m:e>
                <m:r>
                  <w:rPr>
                    <w:rFonts w:ascii="Cambria Math" w:hAnsi="Cambria Math"/>
                    <w:sz w:val="20"/>
                    <w:szCs w:val="20"/>
                  </w:rPr>
                  <m:t>S</m:t>
                </m:r>
              </m:e>
            </m:acc>
          </m:e>
          <m:sub>
            <m:r>
              <m:rPr>
                <m:sty m:val="p"/>
              </m:rPr>
              <w:rPr>
                <w:rFonts w:ascii="Cambria Math"/>
                <w:sz w:val="20"/>
                <w:szCs w:val="20"/>
              </w:rPr>
              <m:t>k</m:t>
            </m:r>
          </m:sub>
          <m:sup>
            <m:r>
              <w:rPr>
                <w:rFonts w:ascii="Cambria Math" w:hAnsi="Cambria Math"/>
                <w:sz w:val="20"/>
                <w:szCs w:val="20"/>
              </w:rPr>
              <m:t>ji</m:t>
            </m:r>
            <m:ctrlPr>
              <w:rPr>
                <w:rFonts w:ascii="Cambria Math" w:hAnsi="Cambria Math"/>
                <w:i/>
                <w:sz w:val="20"/>
                <w:szCs w:val="20"/>
              </w:rPr>
            </m:ctrlPr>
          </m:sup>
        </m:sSubSup>
        <m:r>
          <m:rPr>
            <m:sty m:val="p"/>
          </m:rPr>
          <w:rPr>
            <w:rFonts w:asci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k</m:t>
            </m:r>
          </m:sub>
        </m:sSub>
        <m:r>
          <w:rPr>
            <w:rFonts w:ascii="Cambria Math" w:hAnsi="Cambria Math"/>
            <w:sz w:val="20"/>
            <w:szCs w:val="20"/>
          </w:rPr>
          <m:t xml:space="preserve">∙ </m:t>
        </m:r>
        <m:sSubSup>
          <m:sSubSupPr>
            <m:ctrlPr>
              <w:rPr>
                <w:rFonts w:ascii="Cambria Math" w:hAnsi="Cambria Math"/>
                <w:i/>
                <w:sz w:val="20"/>
                <w:szCs w:val="20"/>
              </w:rPr>
            </m:ctrlPr>
          </m:sSubSupPr>
          <m:e>
            <m:acc>
              <m:accPr>
                <m:ctrlPr>
                  <w:ins w:id="41" w:author="Max Ferguson [2]" w:date="2016-07-01T14:07:00Z">
                    <w:rPr>
                      <w:rFonts w:ascii="Cambria Math" w:hAnsi="Cambria Math"/>
                      <w:i/>
                      <w:sz w:val="20"/>
                      <w:szCs w:val="20"/>
                    </w:rPr>
                  </w:ins>
                </m:ctrlPr>
              </m:accPr>
              <m:e>
                <m:r>
                  <w:rPr>
                    <w:rFonts w:ascii="Cambria Math" w:hAnsi="Cambria Math"/>
                    <w:sz w:val="20"/>
                    <w:szCs w:val="20"/>
                  </w:rPr>
                  <m:t>S</m:t>
                </m:r>
              </m:e>
            </m:acc>
          </m:e>
          <m:sub>
            <m:r>
              <w:rPr>
                <w:rFonts w:ascii="Cambria Math" w:hAnsi="Cambria Math"/>
                <w:sz w:val="20"/>
                <w:szCs w:val="20"/>
              </w:rPr>
              <m:t>k</m:t>
            </m:r>
          </m:sub>
          <m:sup>
            <m:r>
              <w:rPr>
                <w:rFonts w:ascii="Cambria Math" w:hAnsi="Cambria Math"/>
                <w:sz w:val="20"/>
                <w:szCs w:val="20"/>
              </w:rPr>
              <m:t>j0</m:t>
            </m:r>
          </m:sup>
        </m:sSubSup>
      </m:oMath>
      <w:r>
        <w:rPr>
          <w:sz w:val="20"/>
          <w:szCs w:val="20"/>
        </w:rPr>
        <w:t xml:space="preserve">         </w:t>
      </w:r>
      <m:oMath>
        <m:r>
          <w:rPr>
            <w:rFonts w:ascii="Cambria Math" w:hAnsi="Cambria Math"/>
            <w:sz w:val="20"/>
            <w:szCs w:val="20"/>
          </w:rPr>
          <m:t>k=1,2,…N</m:t>
        </m:r>
      </m:oMath>
    </w:p>
    <w:p w14:paraId="08BFE0EF" w14:textId="77777777" w:rsidR="007268A7" w:rsidRDefault="007268A7" w:rsidP="00726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rPr>
      </w:pPr>
    </w:p>
    <w:p w14:paraId="2C5C0C84" w14:textId="56658EFF" w:rsidR="007268A7" w:rsidRDefault="007268A7" w:rsidP="00726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rPr>
      </w:pPr>
      <w:r>
        <w:rPr>
          <w:sz w:val="20"/>
          <w:szCs w:val="20"/>
        </w:rPr>
        <w:t>The value of the transformation function at frequency k is given by:</w:t>
      </w:r>
    </w:p>
    <w:p w14:paraId="4424E4AD" w14:textId="77777777" w:rsidR="007268A7" w:rsidRDefault="007268A7" w:rsidP="00726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rPr>
      </w:pPr>
    </w:p>
    <w:p w14:paraId="2E812AD3" w14:textId="22CF12E4" w:rsidR="007268A7" w:rsidRPr="007268A7" w:rsidRDefault="008C3AF9" w:rsidP="00726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k</m:t>
              </m:r>
            </m:sub>
          </m:sSub>
          <m:r>
            <w:rPr>
              <w:rFonts w:ascii="Cambria Math" w:hAnsi="Cambria Math"/>
              <w:sz w:val="20"/>
              <w:szCs w:val="20"/>
            </w:rPr>
            <m:t>=</m:t>
          </m:r>
          <m:f>
            <m:fPr>
              <m:ctrlPr>
                <w:rPr>
                  <w:rFonts w:ascii="Cambria Math" w:hAnsi="Cambria Math"/>
                  <w:sz w:val="20"/>
                  <w:szCs w:val="20"/>
                </w:rPr>
              </m:ctrlPr>
            </m:fPr>
            <m:num>
              <m:sSubSup>
                <m:sSubSupPr>
                  <m:ctrlPr>
                    <w:rPr>
                      <w:rFonts w:ascii="Cambria Math"/>
                      <w:sz w:val="20"/>
                      <w:szCs w:val="20"/>
                    </w:rPr>
                  </m:ctrlPr>
                </m:sSubSupPr>
                <m:e>
                  <m:acc>
                    <m:accPr>
                      <m:ctrlPr>
                        <w:ins w:id="42" w:author="Max Ferguson [2]" w:date="2016-07-01T14:07:00Z">
                          <w:rPr>
                            <w:rFonts w:ascii="Cambria Math" w:hAnsi="Cambria Math"/>
                            <w:i/>
                            <w:sz w:val="20"/>
                            <w:szCs w:val="20"/>
                          </w:rPr>
                        </w:ins>
                      </m:ctrlPr>
                    </m:accPr>
                    <m:e>
                      <m:r>
                        <w:rPr>
                          <w:rFonts w:ascii="Cambria Math" w:hAnsi="Cambria Math"/>
                          <w:sz w:val="20"/>
                          <w:szCs w:val="20"/>
                        </w:rPr>
                        <m:t>S</m:t>
                      </m:r>
                    </m:e>
                  </m:acc>
                </m:e>
                <m:sub>
                  <m:r>
                    <m:rPr>
                      <m:sty m:val="p"/>
                    </m:rPr>
                    <w:rPr>
                      <w:rFonts w:ascii="Cambria Math"/>
                      <w:sz w:val="20"/>
                      <w:szCs w:val="20"/>
                    </w:rPr>
                    <m:t>k</m:t>
                  </m:r>
                </m:sub>
                <m:sup>
                  <m:r>
                    <w:rPr>
                      <w:rFonts w:ascii="Cambria Math" w:hAnsi="Cambria Math"/>
                      <w:sz w:val="20"/>
                      <w:szCs w:val="20"/>
                    </w:rPr>
                    <m:t>ji</m:t>
                  </m:r>
                  <m:ctrlPr>
                    <w:rPr>
                      <w:rFonts w:ascii="Cambria Math" w:hAnsi="Cambria Math"/>
                      <w:i/>
                      <w:sz w:val="20"/>
                      <w:szCs w:val="20"/>
                    </w:rPr>
                  </m:ctrlPr>
                </m:sup>
              </m:sSubSup>
              <m:ctrlPr>
                <w:rPr>
                  <w:rFonts w:ascii="Cambria Math" w:hAnsi="Cambria Math"/>
                  <w:i/>
                  <w:sz w:val="20"/>
                  <w:szCs w:val="20"/>
                </w:rPr>
              </m:ctrlPr>
            </m:num>
            <m:den>
              <m:sSubSup>
                <m:sSubSupPr>
                  <m:ctrlPr>
                    <w:rPr>
                      <w:rFonts w:ascii="Cambria Math" w:hAnsi="Cambria Math"/>
                      <w:i/>
                      <w:sz w:val="20"/>
                      <w:szCs w:val="20"/>
                    </w:rPr>
                  </m:ctrlPr>
                </m:sSubSupPr>
                <m:e>
                  <m:acc>
                    <m:accPr>
                      <m:ctrlPr>
                        <w:ins w:id="43" w:author="Max Ferguson [2]" w:date="2016-07-01T14:07:00Z">
                          <w:rPr>
                            <w:rFonts w:ascii="Cambria Math" w:hAnsi="Cambria Math"/>
                            <w:i/>
                            <w:sz w:val="20"/>
                            <w:szCs w:val="20"/>
                          </w:rPr>
                        </w:ins>
                      </m:ctrlPr>
                    </m:accPr>
                    <m:e>
                      <m:r>
                        <w:rPr>
                          <w:rFonts w:ascii="Cambria Math" w:hAnsi="Cambria Math"/>
                          <w:sz w:val="20"/>
                          <w:szCs w:val="20"/>
                        </w:rPr>
                        <m:t>S</m:t>
                      </m:r>
                    </m:e>
                  </m:acc>
                </m:e>
                <m:sub>
                  <m:r>
                    <w:rPr>
                      <w:rFonts w:ascii="Cambria Math" w:hAnsi="Cambria Math"/>
                      <w:sz w:val="20"/>
                      <w:szCs w:val="20"/>
                    </w:rPr>
                    <m:t>k</m:t>
                  </m:r>
                </m:sub>
                <m:sup>
                  <m:r>
                    <w:rPr>
                      <w:rFonts w:ascii="Cambria Math" w:hAnsi="Cambria Math"/>
                      <w:sz w:val="20"/>
                      <w:szCs w:val="20"/>
                    </w:rPr>
                    <m:t>j0</m:t>
                  </m:r>
                </m:sup>
              </m:sSubSup>
            </m:den>
          </m:f>
        </m:oMath>
      </m:oMathPara>
    </w:p>
    <w:p w14:paraId="0EB7073C" w14:textId="77777777" w:rsidR="007268A7" w:rsidRPr="007268A7" w:rsidRDefault="007268A7" w:rsidP="00726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p w14:paraId="71225087" w14:textId="7EAC97FA" w:rsidR="007268A7" w:rsidRDefault="007268A7" w:rsidP="00726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rPr>
      </w:pPr>
      <w:r>
        <w:rPr>
          <w:sz w:val="20"/>
          <w:szCs w:val="20"/>
        </w:rPr>
        <w:t>Summing the transformation function over the frequency domain:</w:t>
      </w:r>
    </w:p>
    <w:p w14:paraId="0481B294" w14:textId="77777777" w:rsidR="007268A7" w:rsidRDefault="007268A7" w:rsidP="00726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rPr>
      </w:pPr>
    </w:p>
    <w:p w14:paraId="112BB7CA" w14:textId="19A974F1" w:rsidR="007268A7" w:rsidRPr="0086438C" w:rsidRDefault="008C3AF9" w:rsidP="007268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rPr>
      </w:pPr>
      <m:oMathPara>
        <m:oMath>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ji</m:t>
              </m:r>
            </m:sup>
          </m:sSup>
          <m:r>
            <w:rPr>
              <w:rFonts w:ascii="Cambria Math" w:hAnsi="Cambria Math"/>
              <w:sz w:val="20"/>
              <w:szCs w:val="20"/>
            </w:rPr>
            <m:t xml:space="preserve">= </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N</m:t>
              </m:r>
            </m:sup>
            <m:e>
              <m:f>
                <m:fPr>
                  <m:ctrlPr>
                    <w:rPr>
                      <w:rFonts w:ascii="Cambria Math" w:hAnsi="Cambria Math"/>
                      <w:sz w:val="20"/>
                      <w:szCs w:val="20"/>
                    </w:rPr>
                  </m:ctrlPr>
                </m:fPr>
                <m:num>
                  <m:sSubSup>
                    <m:sSubSupPr>
                      <m:ctrlPr>
                        <w:rPr>
                          <w:rFonts w:ascii="Cambria Math"/>
                          <w:sz w:val="20"/>
                          <w:szCs w:val="20"/>
                        </w:rPr>
                      </m:ctrlPr>
                    </m:sSubSupPr>
                    <m:e>
                      <m:acc>
                        <m:accPr>
                          <m:ctrlPr>
                            <w:ins w:id="44" w:author="Max Ferguson [2]" w:date="2016-07-01T14:07:00Z">
                              <w:rPr>
                                <w:rFonts w:ascii="Cambria Math" w:hAnsi="Cambria Math"/>
                                <w:i/>
                                <w:sz w:val="20"/>
                                <w:szCs w:val="20"/>
                              </w:rPr>
                            </w:ins>
                          </m:ctrlPr>
                        </m:accPr>
                        <m:e>
                          <m:r>
                            <w:rPr>
                              <w:rFonts w:ascii="Cambria Math" w:hAnsi="Cambria Math"/>
                              <w:sz w:val="20"/>
                              <w:szCs w:val="20"/>
                            </w:rPr>
                            <m:t>S</m:t>
                          </m:r>
                        </m:e>
                      </m:acc>
                    </m:e>
                    <m:sub>
                      <m:r>
                        <m:rPr>
                          <m:sty m:val="p"/>
                        </m:rPr>
                        <w:rPr>
                          <w:rFonts w:ascii="Cambria Math"/>
                          <w:sz w:val="20"/>
                          <w:szCs w:val="20"/>
                        </w:rPr>
                        <m:t>k</m:t>
                      </m:r>
                    </m:sub>
                    <m:sup>
                      <m:r>
                        <w:rPr>
                          <w:rFonts w:ascii="Cambria Math" w:hAnsi="Cambria Math"/>
                          <w:sz w:val="20"/>
                          <w:szCs w:val="20"/>
                        </w:rPr>
                        <m:t>ji</m:t>
                      </m:r>
                      <m:ctrlPr>
                        <w:rPr>
                          <w:rFonts w:ascii="Cambria Math" w:hAnsi="Cambria Math"/>
                          <w:i/>
                          <w:sz w:val="20"/>
                          <w:szCs w:val="20"/>
                        </w:rPr>
                      </m:ctrlPr>
                    </m:sup>
                  </m:sSubSup>
                  <m:ctrlPr>
                    <w:rPr>
                      <w:rFonts w:ascii="Cambria Math" w:hAnsi="Cambria Math"/>
                      <w:i/>
                      <w:sz w:val="20"/>
                      <w:szCs w:val="20"/>
                    </w:rPr>
                  </m:ctrlPr>
                </m:num>
                <m:den>
                  <m:sSubSup>
                    <m:sSubSupPr>
                      <m:ctrlPr>
                        <w:rPr>
                          <w:rFonts w:ascii="Cambria Math" w:hAnsi="Cambria Math"/>
                          <w:i/>
                          <w:sz w:val="20"/>
                          <w:szCs w:val="20"/>
                        </w:rPr>
                      </m:ctrlPr>
                    </m:sSubSupPr>
                    <m:e>
                      <m:acc>
                        <m:accPr>
                          <m:ctrlPr>
                            <w:ins w:id="45" w:author="Max Ferguson [2]" w:date="2016-07-01T14:07:00Z">
                              <w:rPr>
                                <w:rFonts w:ascii="Cambria Math" w:hAnsi="Cambria Math"/>
                                <w:i/>
                                <w:sz w:val="20"/>
                                <w:szCs w:val="20"/>
                              </w:rPr>
                            </w:ins>
                          </m:ctrlPr>
                        </m:accPr>
                        <m:e>
                          <m:r>
                            <w:rPr>
                              <w:rFonts w:ascii="Cambria Math" w:hAnsi="Cambria Math"/>
                              <w:sz w:val="20"/>
                              <w:szCs w:val="20"/>
                            </w:rPr>
                            <m:t>S</m:t>
                          </m:r>
                        </m:e>
                      </m:acc>
                    </m:e>
                    <m:sub>
                      <m:r>
                        <w:rPr>
                          <w:rFonts w:ascii="Cambria Math" w:hAnsi="Cambria Math"/>
                          <w:sz w:val="20"/>
                          <w:szCs w:val="20"/>
                        </w:rPr>
                        <m:t>k</m:t>
                      </m:r>
                    </m:sub>
                    <m:sup>
                      <m:r>
                        <w:rPr>
                          <w:rFonts w:ascii="Cambria Math" w:hAnsi="Cambria Math"/>
                          <w:sz w:val="20"/>
                          <w:szCs w:val="20"/>
                        </w:rPr>
                        <m:t>j0</m:t>
                      </m:r>
                    </m:sup>
                  </m:sSubSup>
                </m:den>
              </m:f>
            </m:e>
          </m:nary>
        </m:oMath>
      </m:oMathPara>
    </w:p>
    <w:p w14:paraId="26BAD02F" w14:textId="77777777" w:rsidR="00446F85" w:rsidRDefault="00446F85" w:rsidP="00FF53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sz w:val="20"/>
          <w:szCs w:val="20"/>
        </w:rPr>
      </w:pPr>
    </w:p>
    <w:p w14:paraId="66B88DB4" w14:textId="01105622" w:rsidR="003F7085" w:rsidRDefault="003510ED" w:rsidP="00FF53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sz w:val="20"/>
          <w:szCs w:val="20"/>
        </w:rPr>
      </w:pPr>
      <w:r>
        <w:rPr>
          <w:sz w:val="20"/>
          <w:szCs w:val="20"/>
        </w:rPr>
        <w:t xml:space="preserve">Where </w:t>
      </w:r>
      <m:oMath>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ji</m:t>
            </m:r>
          </m:sup>
        </m:sSup>
      </m:oMath>
      <w:r>
        <w:rPr>
          <w:sz w:val="20"/>
          <w:szCs w:val="20"/>
        </w:rPr>
        <w:t xml:space="preserve"> is a feature representing the magnitude of the transform function.</w:t>
      </w:r>
    </w:p>
    <w:p w14:paraId="3DA7DD74" w14:textId="77777777" w:rsidR="00446F85" w:rsidRDefault="00446F85" w:rsidP="00FF53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sz w:val="20"/>
          <w:szCs w:val="20"/>
        </w:rPr>
      </w:pPr>
    </w:p>
    <w:p w14:paraId="6BE776F7" w14:textId="77777777" w:rsidR="00446F85" w:rsidRDefault="00446F85" w:rsidP="00FF53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sz w:val="20"/>
          <w:szCs w:val="20"/>
        </w:rPr>
      </w:pPr>
    </w:p>
    <w:p w14:paraId="47706418" w14:textId="77777777" w:rsidR="00EC69AA" w:rsidRDefault="00B11E01" w:rsidP="00EC69AA">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Pr>
          <w:b/>
          <w:noProof/>
          <w:sz w:val="20"/>
          <w:szCs w:val="20"/>
        </w:rPr>
        <w:drawing>
          <wp:inline distT="0" distB="0" distL="0" distR="0" wp14:anchorId="1CE2C19B" wp14:editId="2491A86B">
            <wp:extent cx="4326343" cy="3244757"/>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verage Transfer Function.png"/>
                    <pic:cNvPicPr/>
                  </pic:nvPicPr>
                  <pic:blipFill>
                    <a:blip r:embed="rId11">
                      <a:extLst>
                        <a:ext uri="{28A0092B-C50C-407E-A947-70E740481C1C}">
                          <a14:useLocalDpi xmlns:a14="http://schemas.microsoft.com/office/drawing/2010/main" val="0"/>
                        </a:ext>
                      </a:extLst>
                    </a:blip>
                    <a:stretch>
                      <a:fillRect/>
                    </a:stretch>
                  </pic:blipFill>
                  <pic:spPr>
                    <a:xfrm>
                      <a:off x="0" y="0"/>
                      <a:ext cx="4335815" cy="3251861"/>
                    </a:xfrm>
                    <a:prstGeom prst="rect">
                      <a:avLst/>
                    </a:prstGeom>
                  </pic:spPr>
                </pic:pic>
              </a:graphicData>
            </a:graphic>
          </wp:inline>
        </w:drawing>
      </w:r>
    </w:p>
    <w:p w14:paraId="49C2A267" w14:textId="482E1063" w:rsidR="00B11E01" w:rsidRDefault="00EC69AA" w:rsidP="00EC69AA">
      <w:pPr>
        <w:pStyle w:val="Caption"/>
        <w:jc w:val="center"/>
        <w:rPr>
          <w:b/>
          <w:szCs w:val="20"/>
        </w:rPr>
      </w:pPr>
      <w:r>
        <w:t xml:space="preserve">Figure </w:t>
      </w:r>
      <w:fldSimple w:instr=" SEQ Figure \* ARABIC ">
        <w:r w:rsidR="00E207E2">
          <w:rPr>
            <w:noProof/>
          </w:rPr>
          <w:t>3</w:t>
        </w:r>
      </w:fldSimple>
      <w:r>
        <w:t>.</w:t>
      </w:r>
      <w:r w:rsidRPr="002C115F">
        <w:t xml:space="preserve"> The </w:t>
      </w:r>
      <w:r>
        <w:t>transformation magnitude</w:t>
      </w:r>
      <w:r w:rsidRPr="002C115F">
        <w:t xml:space="preserve"> feature, </w:t>
      </w:r>
      <m:oMath>
        <m:sSup>
          <m:sSupPr>
            <m:ctrlPr>
              <w:rPr>
                <w:rFonts w:ascii="Cambria Math" w:hAnsi="Cambria Math"/>
                <w:i/>
                <w:szCs w:val="20"/>
              </w:rPr>
            </m:ctrlPr>
          </m:sSupPr>
          <m:e>
            <m:r>
              <w:rPr>
                <w:rFonts w:ascii="Cambria Math" w:hAnsi="Cambria Math"/>
                <w:szCs w:val="20"/>
              </w:rPr>
              <m:t>A</m:t>
            </m:r>
          </m:e>
          <m:sup>
            <m:r>
              <w:rPr>
                <w:rFonts w:ascii="Cambria Math" w:hAnsi="Cambria Math"/>
                <w:szCs w:val="20"/>
              </w:rPr>
              <m:t>ji</m:t>
            </m:r>
          </m:sup>
        </m:sSup>
      </m:oMath>
      <w:r w:rsidRPr="002C115F">
        <w:t>,  plotted against the amount of tool wear, for the conventional cutting operations in the training data set</w:t>
      </w:r>
    </w:p>
    <w:p w14:paraId="4ADD3131" w14:textId="77777777" w:rsidR="00B11E01" w:rsidRDefault="00B11E01" w:rsidP="00FF53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sz w:val="20"/>
          <w:szCs w:val="20"/>
        </w:rPr>
      </w:pPr>
    </w:p>
    <w:p w14:paraId="79E44730" w14:textId="77777777" w:rsidR="00DC6758" w:rsidRDefault="00DC6758">
      <w:pPr>
        <w:rPr>
          <w:b/>
          <w:sz w:val="20"/>
          <w:szCs w:val="20"/>
        </w:rPr>
      </w:pPr>
      <w:r>
        <w:rPr>
          <w:b/>
          <w:sz w:val="20"/>
          <w:szCs w:val="20"/>
        </w:rPr>
        <w:br w:type="page"/>
      </w:r>
    </w:p>
    <w:p w14:paraId="0C9EEB79" w14:textId="2CD1DE7C" w:rsidR="00446F85" w:rsidRPr="00446F85" w:rsidRDefault="00446F85" w:rsidP="00446F85">
      <w:pPr>
        <w:rPr>
          <w:rFonts w:eastAsia="Times New Roman"/>
        </w:rPr>
      </w:pPr>
      <w:r w:rsidRPr="000229F1">
        <w:rPr>
          <w:b/>
          <w:sz w:val="20"/>
          <w:szCs w:val="20"/>
        </w:rPr>
        <w:lastRenderedPageBreak/>
        <w:t>3.</w:t>
      </w:r>
      <w:r w:rsidR="00DC6758">
        <w:rPr>
          <w:b/>
          <w:sz w:val="20"/>
          <w:szCs w:val="20"/>
        </w:rPr>
        <w:t>3</w:t>
      </w:r>
      <w:r w:rsidRPr="000229F1">
        <w:rPr>
          <w:b/>
          <w:sz w:val="20"/>
          <w:szCs w:val="20"/>
        </w:rPr>
        <w:t xml:space="preserve"> </w:t>
      </w:r>
      <w:r w:rsidRPr="00446F85">
        <w:rPr>
          <w:b/>
          <w:sz w:val="20"/>
          <w:szCs w:val="20"/>
        </w:rPr>
        <w:t>Fréchet</w:t>
      </w:r>
      <w:r>
        <w:rPr>
          <w:rFonts w:eastAsia="Times New Roman"/>
        </w:rPr>
        <w:t xml:space="preserve"> </w:t>
      </w:r>
      <w:r>
        <w:rPr>
          <w:b/>
          <w:sz w:val="20"/>
          <w:szCs w:val="20"/>
        </w:rPr>
        <w:t>distance</w:t>
      </w:r>
      <w:r w:rsidR="00961852">
        <w:rPr>
          <w:b/>
          <w:sz w:val="20"/>
          <w:szCs w:val="20"/>
        </w:rPr>
        <w:t xml:space="preserve"> between </w:t>
      </w:r>
      <w:proofErr w:type="spellStart"/>
      <w:r w:rsidR="00961852">
        <w:rPr>
          <w:b/>
          <w:sz w:val="20"/>
          <w:szCs w:val="20"/>
        </w:rPr>
        <w:t>spectograms</w:t>
      </w:r>
      <w:proofErr w:type="spellEnd"/>
    </w:p>
    <w:p w14:paraId="60C015FC" w14:textId="74E8FC24" w:rsidR="00A30CA7" w:rsidRDefault="00B11E01" w:rsidP="00FF53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Pr>
          <w:sz w:val="20"/>
          <w:szCs w:val="20"/>
        </w:rPr>
        <w:t xml:space="preserve">In defining this feature we treat the spectrogram </w:t>
      </w:r>
      <w:r w:rsidR="00DC6758">
        <w:rPr>
          <w:sz w:val="20"/>
          <w:szCs w:val="20"/>
        </w:rPr>
        <w:t>as a curve in two-</w:t>
      </w:r>
      <w:r>
        <w:rPr>
          <w:sz w:val="20"/>
          <w:szCs w:val="20"/>
        </w:rPr>
        <w:t xml:space="preserve">dimensional Euclidian space, with frequency as the first dimension and amplitude as the second. </w:t>
      </w:r>
      <w:r w:rsidR="00DC6758">
        <w:rPr>
          <w:sz w:val="20"/>
          <w:szCs w:val="20"/>
        </w:rPr>
        <w:t xml:space="preserve">We define a new feature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ij</m:t>
            </m:r>
          </m:sup>
        </m:sSup>
      </m:oMath>
      <w:r w:rsidR="00DC6758">
        <w:rPr>
          <w:sz w:val="20"/>
          <w:szCs w:val="20"/>
        </w:rPr>
        <w:t xml:space="preserve">, as the </w:t>
      </w:r>
      <w:r w:rsidR="00DC6758" w:rsidRPr="00DC6758">
        <w:rPr>
          <w:sz w:val="20"/>
          <w:szCs w:val="20"/>
        </w:rPr>
        <w:t>Fréchet</w:t>
      </w:r>
      <w:r w:rsidR="00DC6758">
        <w:rPr>
          <w:sz w:val="20"/>
          <w:szCs w:val="20"/>
        </w:rPr>
        <w:t xml:space="preserve"> distance between </w:t>
      </w:r>
      <w:r w:rsidR="00D12651">
        <w:rPr>
          <w:sz w:val="20"/>
          <w:szCs w:val="20"/>
        </w:rPr>
        <w:t xml:space="preserve">the spectrogram </w:t>
      </w:r>
      <m:oMath>
        <m:sSup>
          <m:sSupPr>
            <m:ctrlPr>
              <w:rPr>
                <w:rFonts w:ascii="Cambria Math" w:hAnsi="Cambria Math"/>
                <w:i/>
                <w:sz w:val="20"/>
                <w:szCs w:val="20"/>
              </w:rPr>
            </m:ctrlPr>
          </m:sSupPr>
          <m:e>
            <m:acc>
              <m:accPr>
                <m:ctrlPr>
                  <w:ins w:id="46" w:author="Max Ferguson [2]" w:date="2016-07-01T14:07:00Z">
                    <w:rPr>
                      <w:rFonts w:ascii="Cambria Math" w:hAnsi="Cambria Math"/>
                      <w:i/>
                      <w:sz w:val="20"/>
                      <w:szCs w:val="20"/>
                    </w:rPr>
                  </w:ins>
                </m:ctrlPr>
              </m:accPr>
              <m:e>
                <m:r>
                  <w:rPr>
                    <w:rFonts w:ascii="Cambria Math" w:hAnsi="Cambria Math"/>
                    <w:sz w:val="20"/>
                    <w:szCs w:val="20"/>
                  </w:rPr>
                  <m:t>s</m:t>
                </m:r>
              </m:e>
            </m:acc>
          </m:e>
          <m:sup>
            <m:r>
              <w:rPr>
                <w:rFonts w:ascii="Cambria Math" w:hAnsi="Cambria Math"/>
                <w:sz w:val="20"/>
                <w:szCs w:val="20"/>
              </w:rPr>
              <m:t>ji</m:t>
            </m:r>
          </m:sup>
        </m:sSup>
        <m:d>
          <m:dPr>
            <m:ctrlPr>
              <w:ins w:id="47" w:author="Max Ferguson [2]" w:date="2016-07-01T14:07:00Z">
                <w:rPr>
                  <w:rFonts w:ascii="Cambria Math" w:hAnsi="Cambria Math"/>
                  <w:i/>
                  <w:sz w:val="20"/>
                  <w:szCs w:val="20"/>
                </w:rPr>
              </w:ins>
            </m:ctrlPr>
          </m:dPr>
          <m:e>
            <m:r>
              <w:rPr>
                <w:rFonts w:ascii="Cambria Math" w:hAnsi="Cambria Math"/>
                <w:sz w:val="20"/>
                <w:szCs w:val="20"/>
              </w:rPr>
              <m:t>f</m:t>
            </m:r>
          </m:e>
        </m:d>
      </m:oMath>
      <w:r w:rsidR="00D12651">
        <w:rPr>
          <w:sz w:val="20"/>
          <w:szCs w:val="20"/>
        </w:rPr>
        <w:t xml:space="preserve"> and the reference spectrogram</w:t>
      </w:r>
      <m:oMath>
        <m:sSup>
          <m:sSupPr>
            <m:ctrlPr>
              <w:rPr>
                <w:rFonts w:ascii="Cambria Math" w:hAnsi="Cambria Math"/>
                <w:i/>
                <w:sz w:val="20"/>
                <w:szCs w:val="20"/>
              </w:rPr>
            </m:ctrlPr>
          </m:sSupPr>
          <m:e>
            <m:acc>
              <m:accPr>
                <m:ctrlPr>
                  <w:ins w:id="48" w:author="Max Ferguson [2]" w:date="2016-07-01T14:07:00Z">
                    <w:rPr>
                      <w:rFonts w:ascii="Cambria Math" w:hAnsi="Cambria Math"/>
                      <w:i/>
                      <w:sz w:val="20"/>
                      <w:szCs w:val="20"/>
                    </w:rPr>
                  </w:ins>
                </m:ctrlPr>
              </m:accPr>
              <m:e>
                <m:r>
                  <w:rPr>
                    <w:rFonts w:ascii="Cambria Math" w:hAnsi="Cambria Math"/>
                    <w:sz w:val="20"/>
                    <w:szCs w:val="20"/>
                  </w:rPr>
                  <m:t>s</m:t>
                </m:r>
              </m:e>
            </m:acc>
          </m:e>
          <m:sup>
            <m:r>
              <w:rPr>
                <w:rFonts w:ascii="Cambria Math" w:hAnsi="Cambria Math"/>
                <w:sz w:val="20"/>
                <w:szCs w:val="20"/>
              </w:rPr>
              <m:t>ji</m:t>
            </m:r>
          </m:sup>
        </m:sSup>
        <m:d>
          <m:dPr>
            <m:ctrlPr>
              <w:ins w:id="49" w:author="Max Ferguson [2]" w:date="2016-07-01T14:07:00Z">
                <w:rPr>
                  <w:rFonts w:ascii="Cambria Math" w:hAnsi="Cambria Math"/>
                  <w:i/>
                  <w:sz w:val="20"/>
                  <w:szCs w:val="20"/>
                </w:rPr>
              </w:ins>
            </m:ctrlPr>
          </m:dPr>
          <m:e>
            <m:r>
              <w:rPr>
                <w:rFonts w:ascii="Cambria Math" w:hAnsi="Cambria Math"/>
                <w:sz w:val="20"/>
                <w:szCs w:val="20"/>
              </w:rPr>
              <m:t>f</m:t>
            </m:r>
          </m:e>
        </m:d>
      </m:oMath>
      <w:r w:rsidR="0039016A">
        <w:rPr>
          <w:sz w:val="20"/>
          <w:szCs w:val="20"/>
        </w:rPr>
        <w:t xml:space="preserve"> </w:t>
      </w:r>
      <w:r w:rsidR="00D12651">
        <w:rPr>
          <w:sz w:val="20"/>
          <w:szCs w:val="20"/>
        </w:rPr>
        <w:t xml:space="preserve">. The </w:t>
      </w:r>
      <w:r w:rsidR="00D12651" w:rsidRPr="00DC6758">
        <w:rPr>
          <w:sz w:val="20"/>
          <w:szCs w:val="20"/>
        </w:rPr>
        <w:t>Fréchet</w:t>
      </w:r>
      <w:r w:rsidR="00D12651">
        <w:rPr>
          <w:sz w:val="20"/>
          <w:szCs w:val="20"/>
        </w:rPr>
        <w:t xml:space="preserve"> distance is a measure of the similarity of two curves that accounts for both the location and ordering of points along the curve. An intuitive definition of the Fr</w:t>
      </w:r>
      <w:r w:rsidR="00AA4627" w:rsidRPr="00AA4627">
        <w:rPr>
          <w:sz w:val="20"/>
          <w:szCs w:val="20"/>
        </w:rPr>
        <w:t>é</w:t>
      </w:r>
      <w:r w:rsidR="00D12651">
        <w:rPr>
          <w:sz w:val="20"/>
          <w:szCs w:val="20"/>
        </w:rPr>
        <w:t xml:space="preserve">chet distance is the minimum length of </w:t>
      </w:r>
      <w:r w:rsidR="00AA4627">
        <w:rPr>
          <w:sz w:val="20"/>
          <w:szCs w:val="20"/>
        </w:rPr>
        <w:t>the leash required to connect a dog and its o</w:t>
      </w:r>
      <w:r w:rsidR="00FA1401">
        <w:rPr>
          <w:sz w:val="20"/>
          <w:szCs w:val="20"/>
        </w:rPr>
        <w:t xml:space="preserve">wner as </w:t>
      </w:r>
      <w:r w:rsidR="00A30CA7">
        <w:rPr>
          <w:sz w:val="20"/>
          <w:szCs w:val="20"/>
        </w:rPr>
        <w:t>they walk along two curves</w:t>
      </w:r>
      <w:r w:rsidR="00AA4627">
        <w:rPr>
          <w:sz w:val="20"/>
          <w:szCs w:val="20"/>
        </w:rPr>
        <w:t xml:space="preserve"> without backtracking. </w:t>
      </w:r>
    </w:p>
    <w:p w14:paraId="75489DA7" w14:textId="77777777" w:rsidR="00A30CA7" w:rsidRDefault="00A30CA7" w:rsidP="00FF53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p w14:paraId="29CBDB0B" w14:textId="171073D0" w:rsidR="00446F85" w:rsidRDefault="00AA4627" w:rsidP="00FF53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Pr>
          <w:sz w:val="20"/>
          <w:szCs w:val="20"/>
        </w:rPr>
        <w:t>The formal definition of the Fr</w:t>
      </w:r>
      <w:r w:rsidRPr="00AA4627">
        <w:rPr>
          <w:sz w:val="20"/>
          <w:szCs w:val="20"/>
        </w:rPr>
        <w:t>é</w:t>
      </w:r>
      <w:r>
        <w:rPr>
          <w:sz w:val="20"/>
          <w:szCs w:val="20"/>
        </w:rPr>
        <w:t>c</w:t>
      </w:r>
      <w:r w:rsidR="00A30CA7">
        <w:rPr>
          <w:sz w:val="20"/>
          <w:szCs w:val="20"/>
        </w:rPr>
        <w:t>h</w:t>
      </w:r>
      <w:r>
        <w:rPr>
          <w:sz w:val="20"/>
          <w:szCs w:val="20"/>
        </w:rPr>
        <w:t xml:space="preserve">et distance </w:t>
      </w:r>
      <w:r w:rsidR="00A30CA7">
        <w:rPr>
          <w:sz w:val="20"/>
          <w:szCs w:val="20"/>
        </w:rPr>
        <w:t>between the two continuous curves P and Q is as follows.</w:t>
      </w:r>
      <w:r w:rsidR="00D277B1">
        <w:rPr>
          <w:sz w:val="20"/>
          <w:szCs w:val="20"/>
        </w:rPr>
        <w:t xml:space="preserve"> Let </w:t>
      </w:r>
      <m:oMath>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n</m:t>
            </m:r>
          </m:sub>
        </m:sSub>
      </m:oMath>
      <w:r w:rsidR="00D277B1">
        <w:rPr>
          <w:sz w:val="20"/>
          <w:szCs w:val="20"/>
        </w:rPr>
        <w:t xml:space="preserve"> be the set of all continuous non-decreasing functions </w:t>
      </w:r>
      <m:oMath>
        <m:r>
          <w:rPr>
            <w:rFonts w:ascii="Cambria Math" w:hAnsi="Cambria Math"/>
            <w:sz w:val="20"/>
            <w:szCs w:val="20"/>
          </w:rPr>
          <m:t>ϕ</m:t>
        </m:r>
      </m:oMath>
      <w:r w:rsidR="00D277B1">
        <w:rPr>
          <w:sz w:val="20"/>
          <w:szCs w:val="20"/>
        </w:rPr>
        <w:t xml:space="preserve"> from </w:t>
      </w:r>
      <m:oMath>
        <m:r>
          <w:rPr>
            <w:rFonts w:ascii="Cambria Math" w:hAnsi="Cambria Math"/>
            <w:sz w:val="20"/>
            <w:szCs w:val="20"/>
          </w:rPr>
          <m:t>[0,1]</m:t>
        </m:r>
      </m:oMath>
      <w:r w:rsidR="00D277B1">
        <w:rPr>
          <w:sz w:val="20"/>
          <w:szCs w:val="20"/>
        </w:rPr>
        <w:t xml:space="preserve"> onto </w:t>
      </w:r>
      <m:oMath>
        <m:r>
          <w:rPr>
            <w:rFonts w:ascii="Cambria Math" w:hAnsi="Cambria Math"/>
            <w:sz w:val="20"/>
            <w:szCs w:val="20"/>
          </w:rPr>
          <m:t>[0,n]</m:t>
        </m:r>
      </m:oMath>
      <w:r w:rsidR="00D277B1">
        <w:rPr>
          <w:sz w:val="20"/>
          <w:szCs w:val="20"/>
        </w:rPr>
        <w:t>. The continuous Fr</w:t>
      </w:r>
      <w:r w:rsidR="00D277B1" w:rsidRPr="00AA4627">
        <w:rPr>
          <w:sz w:val="20"/>
          <w:szCs w:val="20"/>
        </w:rPr>
        <w:t>é</w:t>
      </w:r>
      <w:r w:rsidR="00D277B1">
        <w:rPr>
          <w:sz w:val="20"/>
          <w:szCs w:val="20"/>
        </w:rPr>
        <w:t xml:space="preserve">chet distance between curves P and Q with </w:t>
      </w:r>
      <m:oMath>
        <m:d>
          <m:dPr>
            <m:begChr m:val="|"/>
            <m:endChr m:val="|"/>
            <m:ctrlPr>
              <w:rPr>
                <w:rFonts w:ascii="Cambria Math" w:hAnsi="Cambria Math"/>
                <w:i/>
                <w:sz w:val="20"/>
                <w:szCs w:val="20"/>
              </w:rPr>
            </m:ctrlPr>
          </m:dPr>
          <m:e>
            <m:r>
              <w:rPr>
                <w:rFonts w:ascii="Cambria Math" w:hAnsi="Cambria Math"/>
                <w:sz w:val="20"/>
                <w:szCs w:val="20"/>
              </w:rPr>
              <m:t>P</m:t>
            </m:r>
          </m:e>
        </m:d>
        <m:r>
          <w:rPr>
            <w:rFonts w:ascii="Cambria Math" w:hAnsi="Cambria Math"/>
            <w:sz w:val="20"/>
            <w:szCs w:val="20"/>
          </w:rPr>
          <m:t>=n</m:t>
        </m:r>
      </m:oMath>
      <w:r w:rsidR="00D277B1">
        <w:rPr>
          <w:sz w:val="20"/>
          <w:szCs w:val="20"/>
        </w:rPr>
        <w:t xml:space="preserve"> and </w:t>
      </w:r>
      <m:oMath>
        <m:d>
          <m:dPr>
            <m:begChr m:val="|"/>
            <m:endChr m:val="|"/>
            <m:ctrlPr>
              <w:rPr>
                <w:rFonts w:ascii="Cambria Math" w:hAnsi="Cambria Math"/>
                <w:i/>
                <w:sz w:val="20"/>
                <w:szCs w:val="20"/>
              </w:rPr>
            </m:ctrlPr>
          </m:dPr>
          <m:e>
            <m:r>
              <w:rPr>
                <w:rFonts w:ascii="Cambria Math" w:hAnsi="Cambria Math"/>
                <w:sz w:val="20"/>
                <w:szCs w:val="20"/>
              </w:rPr>
              <m:t>Q</m:t>
            </m:r>
          </m:e>
        </m:d>
        <m:r>
          <w:rPr>
            <w:rFonts w:ascii="Cambria Math" w:hAnsi="Cambria Math"/>
            <w:sz w:val="20"/>
            <w:szCs w:val="20"/>
          </w:rPr>
          <m:t>=m</m:t>
        </m:r>
      </m:oMath>
      <w:r w:rsidR="00D277B1">
        <w:rPr>
          <w:sz w:val="20"/>
          <w:szCs w:val="20"/>
        </w:rPr>
        <w:t xml:space="preserve"> is given by:</w:t>
      </w:r>
    </w:p>
    <w:p w14:paraId="3BE6B741" w14:textId="77777777" w:rsidR="00A30CA7" w:rsidRDefault="00A30CA7" w:rsidP="00FF53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p w14:paraId="1D1101AC" w14:textId="136E10B0" w:rsidR="00A30CA7" w:rsidRPr="00D277B1" w:rsidRDefault="008C3AF9" w:rsidP="00FF53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δ</m:t>
              </m:r>
            </m:e>
            <m:sub>
              <m:r>
                <w:rPr>
                  <w:rFonts w:ascii="Cambria Math" w:hAnsi="Cambria Math"/>
                  <w:sz w:val="20"/>
                  <w:szCs w:val="20"/>
                </w:rPr>
                <m:t>F</m:t>
              </m:r>
            </m:sub>
          </m:sSub>
          <m:d>
            <m:dPr>
              <m:ctrlPr>
                <w:rPr>
                  <w:rFonts w:ascii="Cambria Math" w:hAnsi="Cambria Math"/>
                  <w:i/>
                  <w:sz w:val="20"/>
                  <w:szCs w:val="20"/>
                </w:rPr>
              </m:ctrlPr>
            </m:dPr>
            <m:e>
              <m:r>
                <w:rPr>
                  <w:rFonts w:ascii="Cambria Math" w:hAnsi="Cambria Math"/>
                  <w:sz w:val="20"/>
                  <w:szCs w:val="20"/>
                </w:rPr>
                <m:t>P,Q</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inf</m:t>
                  </m:r>
                </m:e>
                <m:lim>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n</m:t>
                            </m:r>
                          </m:sub>
                        </m:sSub>
                      </m:e>
                    </m:mr>
                    <m:mr>
                      <m:e>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m</m:t>
                            </m:r>
                          </m:sub>
                        </m:sSub>
                      </m:e>
                    </m:mr>
                  </m:m>
                </m:lim>
              </m:limLow>
              <m:r>
                <w:rPr>
                  <w:rFonts w:ascii="Cambria Math" w:hAnsi="Cambria Math"/>
                  <w:sz w:val="20"/>
                  <w:szCs w:val="20"/>
                </w:rPr>
                <m:t xml:space="preserve">  </m:t>
              </m:r>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t ∈[0,1]</m:t>
                  </m:r>
                </m:lim>
              </m:limLow>
            </m:fName>
            <m:e>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t</m:t>
                          </m:r>
                        </m:e>
                      </m:d>
                    </m:e>
                  </m:d>
                  <m:r>
                    <w:rPr>
                      <w:rFonts w:ascii="Cambria Math" w:hAnsi="Cambria Math"/>
                      <w:sz w:val="20"/>
                      <w:szCs w:val="20"/>
                    </w:rPr>
                    <m:t>-Q(</m:t>
                  </m:r>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2</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e>
              </m:d>
            </m:e>
          </m:func>
        </m:oMath>
      </m:oMathPara>
    </w:p>
    <w:p w14:paraId="1DC2AAB8" w14:textId="77777777" w:rsidR="00D277B1" w:rsidRPr="00D277B1" w:rsidRDefault="00D277B1" w:rsidP="00FF53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p w14:paraId="0082EC8F" w14:textId="3450607C" w:rsidR="00D277B1" w:rsidRDefault="008C3AF9" w:rsidP="00FF53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m:oMath>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n</m:t>
            </m:r>
          </m:sub>
        </m:sSub>
      </m:oMath>
      <w:r w:rsidR="00D277B1">
        <w:rPr>
          <w:sz w:val="20"/>
          <w:szCs w:val="20"/>
        </w:rPr>
        <w:t xml:space="preserve">where </w:t>
      </w:r>
      <m:oMath>
        <m:d>
          <m:dPr>
            <m:begChr m:val="‖"/>
            <m:endChr m:val="‖"/>
            <m:ctrlPr>
              <w:rPr>
                <w:rFonts w:ascii="Cambria Math" w:hAnsi="Cambria Math"/>
                <w:i/>
                <w:sz w:val="20"/>
                <w:szCs w:val="20"/>
              </w:rPr>
            </m:ctrlPr>
          </m:dPr>
          <m:e>
            <m:r>
              <w:rPr>
                <w:rFonts w:ascii="Cambria Math" w:hAnsi="Cambria Math"/>
                <w:sz w:val="20"/>
                <w:szCs w:val="20"/>
              </w:rPr>
              <m:t>⋅</m:t>
            </m:r>
          </m:e>
        </m:d>
      </m:oMath>
      <w:r w:rsidR="00D277B1">
        <w:rPr>
          <w:sz w:val="20"/>
          <w:szCs w:val="20"/>
        </w:rPr>
        <w:t xml:space="preserve"> denotes the Euclidian distance.</w:t>
      </w:r>
      <w:r w:rsidR="006F2F0A">
        <w:rPr>
          <w:sz w:val="20"/>
          <w:szCs w:val="20"/>
        </w:rPr>
        <w:t xml:space="preserve"> We define a new feature </w:t>
      </w:r>
      <m:oMath>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ij</m:t>
            </m:r>
          </m:sup>
        </m:sSup>
      </m:oMath>
      <w:r w:rsidR="006F2F0A">
        <w:rPr>
          <w:sz w:val="20"/>
          <w:szCs w:val="20"/>
        </w:rPr>
        <w:t xml:space="preserve"> as the discrete Fr</w:t>
      </w:r>
      <w:r w:rsidR="006F2F0A" w:rsidRPr="00AA4627">
        <w:rPr>
          <w:sz w:val="20"/>
          <w:szCs w:val="20"/>
        </w:rPr>
        <w:t>é</w:t>
      </w:r>
      <w:r w:rsidR="006F2F0A">
        <w:rPr>
          <w:sz w:val="20"/>
          <w:szCs w:val="20"/>
        </w:rPr>
        <w:t>chet distance between the two curves:</w:t>
      </w:r>
    </w:p>
    <w:p w14:paraId="71F3E2CA" w14:textId="77777777" w:rsidR="006F2F0A" w:rsidRDefault="006F2F0A" w:rsidP="00FF53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p w14:paraId="0A924DB1" w14:textId="4133B44B" w:rsidR="006F2F0A" w:rsidRPr="00A30CA7" w:rsidRDefault="008C3AF9" w:rsidP="00FF53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m:oMathPara>
        <m:oMath>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ji</m:t>
              </m:r>
            </m:sup>
          </m:s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δ</m:t>
              </m:r>
            </m:e>
            <m:sub>
              <m:r>
                <w:rPr>
                  <w:rFonts w:ascii="Cambria Math" w:hAnsi="Cambria Math"/>
                  <w:sz w:val="20"/>
                  <w:szCs w:val="20"/>
                </w:rPr>
                <m:t>F</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 xml:space="preserve"> </m:t>
              </m:r>
              <m:acc>
                <m:accPr>
                  <m:ctrlPr>
                    <w:ins w:id="50" w:author="Max Ferguson [2]" w:date="2016-07-01T14:07:00Z">
                      <w:rPr>
                        <w:rFonts w:ascii="Cambria Math" w:hAnsi="Cambria Math"/>
                        <w:i/>
                        <w:sz w:val="20"/>
                        <w:szCs w:val="20"/>
                      </w:rPr>
                    </w:ins>
                  </m:ctrlPr>
                </m:accPr>
                <m:e>
                  <m:r>
                    <w:rPr>
                      <w:rFonts w:ascii="Cambria Math" w:hAnsi="Cambria Math"/>
                      <w:sz w:val="20"/>
                      <w:szCs w:val="20"/>
                    </w:rPr>
                    <m:t>s</m:t>
                  </m:r>
                </m:e>
              </m:acc>
            </m:e>
            <m:sup>
              <m:r>
                <w:rPr>
                  <w:rFonts w:ascii="Cambria Math" w:hAnsi="Cambria Math"/>
                  <w:sz w:val="20"/>
                  <w:szCs w:val="20"/>
                </w:rPr>
                <m:t>ji</m:t>
              </m:r>
            </m:sup>
          </m:sSup>
          <m:r>
            <m:rPr>
              <m:sty m:val="p"/>
            </m:rPr>
            <w:rPr>
              <w:rFonts w:ascii="Cambria Math" w:hAnsi="Cambria Math"/>
              <w:sz w:val="20"/>
              <w:szCs w:val="20"/>
            </w:rPr>
            <m:t xml:space="preserve"> </m:t>
          </m:r>
          <m:r>
            <m:rPr>
              <m:sty m:val="p"/>
            </m:rPr>
            <w:rPr>
              <w:rFonts w:ascii="Cambria Math"/>
              <w:sz w:val="20"/>
              <w:szCs w:val="20"/>
            </w:rPr>
            <m:t>,</m:t>
          </m:r>
          <m:sSup>
            <m:sSupPr>
              <m:ctrlPr>
                <w:rPr>
                  <w:rFonts w:ascii="Cambria Math" w:hAnsi="Cambria Math"/>
                  <w:i/>
                  <w:sz w:val="20"/>
                  <w:szCs w:val="20"/>
                </w:rPr>
              </m:ctrlPr>
            </m:sSupPr>
            <m:e>
              <m:acc>
                <m:accPr>
                  <m:ctrlPr>
                    <w:ins w:id="51" w:author="Max Ferguson [2]" w:date="2016-07-01T14:07:00Z">
                      <w:rPr>
                        <w:rFonts w:ascii="Cambria Math" w:hAnsi="Cambria Math"/>
                        <w:i/>
                        <w:sz w:val="20"/>
                        <w:szCs w:val="20"/>
                      </w:rPr>
                    </w:ins>
                  </m:ctrlPr>
                </m:accPr>
                <m:e>
                  <m:r>
                    <w:rPr>
                      <w:rFonts w:ascii="Cambria Math" w:hAnsi="Cambria Math"/>
                      <w:sz w:val="20"/>
                      <w:szCs w:val="20"/>
                    </w:rPr>
                    <m:t>s</m:t>
                  </m:r>
                </m:e>
              </m:acc>
            </m:e>
            <m:sup>
              <m:r>
                <w:rPr>
                  <w:rFonts w:ascii="Cambria Math" w:hAnsi="Cambria Math"/>
                  <w:sz w:val="20"/>
                  <w:szCs w:val="20"/>
                </w:rPr>
                <m:t>j0</m:t>
              </m:r>
            </m:sup>
          </m:sSup>
          <m:r>
            <m:rPr>
              <m:sty m:val="p"/>
            </m:rPr>
            <w:rPr>
              <w:rFonts w:ascii="Cambria Math" w:hAnsi="Cambria Math"/>
              <w:sz w:val="20"/>
              <w:szCs w:val="20"/>
            </w:rPr>
            <m:t xml:space="preserve"> </m:t>
          </m:r>
          <m:r>
            <w:rPr>
              <w:rFonts w:ascii="Cambria Math" w:hAnsi="Cambria Math"/>
              <w:sz w:val="20"/>
              <w:szCs w:val="20"/>
            </w:rPr>
            <m:t>)</m:t>
          </m:r>
        </m:oMath>
      </m:oMathPara>
    </w:p>
    <w:p w14:paraId="56D22035" w14:textId="77777777" w:rsidR="00792160" w:rsidRDefault="00792160" w:rsidP="00FF53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p w14:paraId="779873BD" w14:textId="77777777" w:rsidR="0039016A" w:rsidRDefault="0039016A" w:rsidP="00FF53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p w14:paraId="59146DDE" w14:textId="77777777" w:rsidR="00631914" w:rsidRDefault="0039016A" w:rsidP="00631914">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Pr>
          <w:noProof/>
          <w:sz w:val="20"/>
          <w:szCs w:val="20"/>
        </w:rPr>
        <w:drawing>
          <wp:inline distT="0" distB="0" distL="0" distR="0" wp14:anchorId="17B8738B" wp14:editId="321A7F64">
            <wp:extent cx="4046359" cy="303476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rechet Distance Feature.png"/>
                    <pic:cNvPicPr/>
                  </pic:nvPicPr>
                  <pic:blipFill>
                    <a:blip r:embed="rId12">
                      <a:extLst>
                        <a:ext uri="{28A0092B-C50C-407E-A947-70E740481C1C}">
                          <a14:useLocalDpi xmlns:a14="http://schemas.microsoft.com/office/drawing/2010/main" val="0"/>
                        </a:ext>
                      </a:extLst>
                    </a:blip>
                    <a:stretch>
                      <a:fillRect/>
                    </a:stretch>
                  </pic:blipFill>
                  <pic:spPr>
                    <a:xfrm>
                      <a:off x="0" y="0"/>
                      <a:ext cx="4052325" cy="3039243"/>
                    </a:xfrm>
                    <a:prstGeom prst="rect">
                      <a:avLst/>
                    </a:prstGeom>
                  </pic:spPr>
                </pic:pic>
              </a:graphicData>
            </a:graphic>
          </wp:inline>
        </w:drawing>
      </w:r>
    </w:p>
    <w:p w14:paraId="2E9D1957" w14:textId="244E5FBD" w:rsidR="0039016A" w:rsidRDefault="00631914" w:rsidP="00631914">
      <w:pPr>
        <w:pStyle w:val="Caption"/>
        <w:jc w:val="center"/>
        <w:rPr>
          <w:szCs w:val="20"/>
        </w:rPr>
      </w:pPr>
      <w:r>
        <w:t xml:space="preserve">Figure </w:t>
      </w:r>
      <w:fldSimple w:instr=" SEQ Figure \* ARABIC ">
        <w:r w:rsidR="00E207E2">
          <w:rPr>
            <w:noProof/>
          </w:rPr>
          <w:t>4</w:t>
        </w:r>
      </w:fldSimple>
      <w:r>
        <w:t xml:space="preserve">. </w:t>
      </w:r>
      <w:r w:rsidRPr="00DE351B">
        <w:t xml:space="preserve">The </w:t>
      </w:r>
      <w:r w:rsidR="00E207E2">
        <w:t>Fréchet distance</w:t>
      </w:r>
      <w:r w:rsidRPr="00DE351B">
        <w:t xml:space="preserve"> feature</w:t>
      </w:r>
      <m:oMath>
        <m:r>
          <w:rPr>
            <w:rFonts w:ascii="Cambria Math" w:hAnsi="Cambria Math"/>
          </w:rPr>
          <m:t xml:space="preserve">, </m:t>
        </m:r>
        <m:sSup>
          <m:sSupPr>
            <m:ctrlPr>
              <w:rPr>
                <w:rFonts w:ascii="Cambria Math" w:hAnsi="Cambria Math"/>
                <w:i/>
              </w:rPr>
            </m:ctrlPr>
          </m:sSupPr>
          <m:e>
            <m:r>
              <w:rPr>
                <w:rFonts w:ascii="Cambria Math" w:hAnsi="Cambria Math"/>
              </w:rPr>
              <m:t>B</m:t>
            </m:r>
          </m:e>
          <m:sup>
            <m:r>
              <w:rPr>
                <w:rFonts w:ascii="Cambria Math" w:hAnsi="Cambria Math"/>
              </w:rPr>
              <m:t>ji</m:t>
            </m:r>
          </m:sup>
        </m:sSup>
      </m:oMath>
      <w:r w:rsidR="00E207E2">
        <w:t>,</w:t>
      </w:r>
      <w:r w:rsidRPr="00DE351B">
        <w:t xml:space="preserve"> plotted against the amount of tool wear, for the conventional cutting operations in the training data set</w:t>
      </w:r>
    </w:p>
    <w:p w14:paraId="5BE1E5DC" w14:textId="77777777" w:rsidR="0039016A" w:rsidRPr="000229F1" w:rsidRDefault="0039016A" w:rsidP="00FF53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p w14:paraId="72EE3F35" w14:textId="77777777" w:rsidR="0039016A" w:rsidRDefault="0039016A">
      <w:pPr>
        <w:rPr>
          <w:b/>
          <w:sz w:val="20"/>
          <w:szCs w:val="20"/>
        </w:rPr>
      </w:pPr>
      <w:r>
        <w:rPr>
          <w:b/>
          <w:sz w:val="20"/>
          <w:szCs w:val="20"/>
        </w:rPr>
        <w:br w:type="page"/>
      </w:r>
    </w:p>
    <w:p w14:paraId="73E225C2" w14:textId="6A9861D6" w:rsidR="00B0655C" w:rsidRPr="000229F1" w:rsidRDefault="00B0655C">
      <w:pPr>
        <w:rPr>
          <w:b/>
          <w:sz w:val="20"/>
          <w:szCs w:val="20"/>
        </w:rPr>
      </w:pPr>
      <w:r w:rsidRPr="000229F1">
        <w:rPr>
          <w:b/>
          <w:sz w:val="20"/>
          <w:szCs w:val="20"/>
        </w:rPr>
        <w:lastRenderedPageBreak/>
        <w:t>3.</w:t>
      </w:r>
      <w:r w:rsidR="0039016A">
        <w:rPr>
          <w:b/>
          <w:sz w:val="20"/>
          <w:szCs w:val="20"/>
        </w:rPr>
        <w:t>4</w:t>
      </w:r>
      <w:r w:rsidRPr="000229F1">
        <w:rPr>
          <w:b/>
          <w:sz w:val="20"/>
          <w:szCs w:val="20"/>
        </w:rPr>
        <w:t xml:space="preserve"> Kurtosis coefficient</w:t>
      </w:r>
    </w:p>
    <w:p w14:paraId="6174EE8A" w14:textId="5EA2A114" w:rsidR="00B0655C" w:rsidRPr="000229F1" w:rsidRDefault="00B0655C">
      <w:pPr>
        <w:rPr>
          <w:i/>
          <w:sz w:val="20"/>
          <w:szCs w:val="20"/>
        </w:rPr>
      </w:pPr>
      <w:r w:rsidRPr="000229F1">
        <w:rPr>
          <w:sz w:val="20"/>
          <w:szCs w:val="20"/>
        </w:rPr>
        <w:t>Several authors have indicated that the condition of the tool is related to the kurtosis coefficient of</w:t>
      </w:r>
      <w:r w:rsidR="007C38B1">
        <w:rPr>
          <w:sz w:val="20"/>
          <w:szCs w:val="20"/>
        </w:rPr>
        <w:t xml:space="preserve"> the acoustic signal (ref). The </w:t>
      </w:r>
      <w:r w:rsidR="007C38B1" w:rsidRPr="000229F1">
        <w:rPr>
          <w:sz w:val="20"/>
          <w:szCs w:val="20"/>
        </w:rPr>
        <w:t>kurtosis</w:t>
      </w:r>
      <w:r w:rsidRPr="000229F1">
        <w:rPr>
          <w:sz w:val="20"/>
          <w:szCs w:val="20"/>
        </w:rPr>
        <w:t xml:space="preserve"> coefficient provides a way to identify sudden changes in the time series signal (ref). The kurtosis coefficient is calculated on the device at regular intervals </w:t>
      </w:r>
      <w:proofErr w:type="spellStart"/>
      <w:r w:rsidRPr="000229F1">
        <w:rPr>
          <w:i/>
          <w:sz w:val="20"/>
          <w:szCs w:val="20"/>
        </w:rPr>
        <w:t>i</w:t>
      </w:r>
      <w:proofErr w:type="spellEnd"/>
      <w:r w:rsidRPr="000229F1">
        <w:rPr>
          <w:i/>
          <w:sz w:val="20"/>
          <w:szCs w:val="20"/>
        </w:rPr>
        <w:t>:</w:t>
      </w:r>
    </w:p>
    <w:p w14:paraId="04428C31" w14:textId="77777777" w:rsidR="00B0655C" w:rsidRPr="000229F1" w:rsidRDefault="00B0655C">
      <w:pPr>
        <w:rPr>
          <w:sz w:val="20"/>
          <w:szCs w:val="20"/>
        </w:rPr>
      </w:pPr>
    </w:p>
    <w:p w14:paraId="5B7904EB" w14:textId="35F5CCF8" w:rsidR="00B0655C" w:rsidRPr="000229F1" w:rsidRDefault="008C3AF9" w:rsidP="00B0655C">
      <w:pPr>
        <w:jc w:val="both"/>
        <w:rPr>
          <w:sz w:val="20"/>
          <w:szCs w:val="20"/>
        </w:rPr>
      </w:pPr>
      <m:oMathPara>
        <m:oMath>
          <m:sSup>
            <m:sSupPr>
              <m:ctrlPr>
                <w:rPr>
                  <w:rFonts w:ascii="Cambria Math" w:hAnsi="Cambria Math"/>
                  <w:i/>
                  <w:sz w:val="20"/>
                  <w:szCs w:val="20"/>
                </w:rPr>
              </m:ctrlPr>
            </m:sSupPr>
            <m:e>
              <m:r>
                <w:rPr>
                  <w:rFonts w:ascii="Cambria Math" w:hAnsi="Cambria Math"/>
                  <w:sz w:val="20"/>
                  <w:szCs w:val="20"/>
                </w:rPr>
                <m:t>κ</m:t>
              </m:r>
            </m:e>
            <m:sup>
              <m:r>
                <w:rPr>
                  <w:rFonts w:ascii="Cambria Math" w:hAnsi="Cambria Math"/>
                  <w:sz w:val="20"/>
                  <w:szCs w:val="20"/>
                </w:rPr>
                <m:t>ji</m:t>
              </m:r>
            </m:sup>
          </m:sSup>
          <m:r>
            <w:rPr>
              <w:rFonts w:ascii="Cambria Math" w:hAnsi="Cambria Math"/>
              <w:sz w:val="20"/>
              <w:szCs w:val="20"/>
            </w:rPr>
            <m:t>=</m:t>
          </m:r>
          <m:f>
            <m:fPr>
              <m:ctrlPr>
                <w:ins w:id="52" w:author="Max Ferguson [2]" w:date="2016-07-01T14:07:00Z">
                  <w:rPr>
                    <w:rFonts w:ascii="Cambria Math" w:hAnsi="Cambria Math"/>
                    <w:i/>
                    <w:sz w:val="20"/>
                    <w:szCs w:val="20"/>
                  </w:rPr>
                </w:ins>
              </m:ctrlPr>
            </m:fPr>
            <m:num>
              <m:r>
                <w:rPr>
                  <w:rFonts w:ascii="Cambria Math" w:hAnsi="Cambria Math"/>
                  <w:sz w:val="20"/>
                  <w:szCs w:val="20"/>
                </w:rPr>
                <m:t>E</m:t>
              </m:r>
              <m:d>
                <m:dPr>
                  <m:begChr m:val="["/>
                  <m:endChr m:val="]"/>
                  <m:ctrlPr>
                    <w:ins w:id="53" w:author="Max Ferguson [2]" w:date="2016-07-01T14:07:00Z">
                      <w:rPr>
                        <w:rFonts w:ascii="Cambria Math" w:hAnsi="Cambria Math"/>
                        <w:i/>
                        <w:sz w:val="20"/>
                        <w:szCs w:val="20"/>
                      </w:rPr>
                    </w:ins>
                  </m:ctrlPr>
                </m:dPr>
                <m:e>
                  <m:sSup>
                    <m:sSupPr>
                      <m:ctrlPr>
                        <w:ins w:id="54" w:author="Max Ferguson [2]" w:date="2016-07-01T14:07:00Z">
                          <w:rPr>
                            <w:rFonts w:ascii="Cambria Math" w:hAnsi="Cambria Math"/>
                            <w:i/>
                            <w:sz w:val="20"/>
                            <w:szCs w:val="20"/>
                          </w:rPr>
                        </w:ins>
                      </m:ctrlPr>
                    </m:sSupPr>
                    <m:e>
                      <m:d>
                        <m:dPr>
                          <m:ctrlPr>
                            <w:ins w:id="55" w:author="Max Ferguson [2]" w:date="2016-07-01T14:07:00Z">
                              <w:rPr>
                                <w:rFonts w:ascii="Cambria Math" w:hAnsi="Cambria Math"/>
                                <w:i/>
                                <w:sz w:val="20"/>
                                <w:szCs w:val="20"/>
                              </w:rPr>
                            </w:ins>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ji</m:t>
                              </m:r>
                            </m:sup>
                          </m:sSup>
                          <m:d>
                            <m:dPr>
                              <m:ctrlPr>
                                <w:ins w:id="56" w:author="Max Ferguson [2]" w:date="2016-07-01T14:07:00Z">
                                  <w:rPr>
                                    <w:rFonts w:ascii="Cambria Math" w:hAnsi="Cambria Math"/>
                                    <w:i/>
                                    <w:sz w:val="20"/>
                                    <w:szCs w:val="20"/>
                                  </w:rPr>
                                </w:ins>
                              </m:ctrlPr>
                            </m:dPr>
                            <m:e>
                              <m:r>
                                <w:rPr>
                                  <w:rFonts w:ascii="Cambria Math" w:hAnsi="Cambria Math"/>
                                  <w:sz w:val="20"/>
                                  <w:szCs w:val="20"/>
                                </w:rPr>
                                <m:t>t</m:t>
                              </m:r>
                            </m:e>
                          </m:d>
                          <m:r>
                            <w:rPr>
                              <w:rFonts w:ascii="Cambria Math" w:hAnsi="Cambria Math"/>
                              <w:sz w:val="20"/>
                              <w:szCs w:val="20"/>
                            </w:rPr>
                            <m:t>-</m:t>
                          </m:r>
                          <m:sSub>
                            <m:sSubPr>
                              <m:ctrlPr>
                                <w:ins w:id="57" w:author="Max Ferguson [2]" w:date="2016-07-01T14:07:00Z">
                                  <w:rPr>
                                    <w:rFonts w:ascii="Cambria Math" w:hAnsi="Cambria Math"/>
                                    <w:i/>
                                    <w:sz w:val="20"/>
                                    <w:szCs w:val="20"/>
                                  </w:rPr>
                                </w:ins>
                              </m:ctrlPr>
                            </m:sSubPr>
                            <m:e>
                              <m:r>
                                <w:rPr>
                                  <w:rFonts w:ascii="Cambria Math" w:hAnsi="Cambria Math"/>
                                  <w:sz w:val="20"/>
                                  <w:szCs w:val="20"/>
                                </w:rPr>
                                <m:t>μ</m:t>
                              </m:r>
                            </m:e>
                            <m:sub>
                              <m:r>
                                <w:rPr>
                                  <w:rFonts w:ascii="Cambria Math" w:hAnsi="Cambria Math"/>
                                  <w:sz w:val="20"/>
                                  <w:szCs w:val="20"/>
                                </w:rPr>
                                <m:t>s</m:t>
                              </m:r>
                            </m:sub>
                          </m:sSub>
                        </m:e>
                      </m:d>
                    </m:e>
                    <m:sup>
                      <m:r>
                        <w:rPr>
                          <w:rFonts w:ascii="Cambria Math" w:hAnsi="Cambria Math"/>
                          <w:sz w:val="20"/>
                          <w:szCs w:val="20"/>
                        </w:rPr>
                        <m:t>4</m:t>
                      </m:r>
                    </m:sup>
                  </m:sSup>
                </m:e>
              </m:d>
            </m:num>
            <m:den>
              <m:r>
                <w:rPr>
                  <w:rFonts w:ascii="Cambria Math" w:hAnsi="Cambria Math"/>
                  <w:sz w:val="20"/>
                  <w:szCs w:val="20"/>
                </w:rPr>
                <m:t>E</m:t>
              </m:r>
              <m:sSup>
                <m:sSupPr>
                  <m:ctrlPr>
                    <w:ins w:id="58" w:author="Max Ferguson [2]" w:date="2016-07-01T14:07:00Z">
                      <w:rPr>
                        <w:rFonts w:ascii="Cambria Math" w:hAnsi="Cambria Math"/>
                        <w:i/>
                        <w:sz w:val="20"/>
                        <w:szCs w:val="20"/>
                      </w:rPr>
                    </w:ins>
                  </m:ctrlPr>
                </m:sSupPr>
                <m:e>
                  <m:d>
                    <m:dPr>
                      <m:begChr m:val="["/>
                      <m:endChr m:val="]"/>
                      <m:ctrlPr>
                        <w:ins w:id="59" w:author="Max Ferguson [2]" w:date="2016-07-01T14:07:00Z">
                          <w:rPr>
                            <w:rFonts w:ascii="Cambria Math" w:hAnsi="Cambria Math"/>
                            <w:i/>
                            <w:sz w:val="20"/>
                            <w:szCs w:val="20"/>
                          </w:rPr>
                        </w:ins>
                      </m:ctrlPr>
                    </m:dPr>
                    <m:e>
                      <m:sSup>
                        <m:sSupPr>
                          <m:ctrlPr>
                            <w:ins w:id="60" w:author="Max Ferguson [2]" w:date="2016-07-01T14:07:00Z">
                              <w:rPr>
                                <w:rFonts w:ascii="Cambria Math" w:hAnsi="Cambria Math"/>
                                <w:i/>
                                <w:sz w:val="20"/>
                                <w:szCs w:val="20"/>
                              </w:rPr>
                            </w:ins>
                          </m:ctrlPr>
                        </m:sSupPr>
                        <m:e>
                          <m:d>
                            <m:dPr>
                              <m:ctrlPr>
                                <w:ins w:id="61" w:author="Max Ferguson [2]" w:date="2016-07-01T14:07:00Z">
                                  <w:rPr>
                                    <w:rFonts w:ascii="Cambria Math" w:hAnsi="Cambria Math"/>
                                    <w:i/>
                                    <w:sz w:val="20"/>
                                    <w:szCs w:val="20"/>
                                  </w:rPr>
                                </w:ins>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ji</m:t>
                                  </m:r>
                                </m:sup>
                              </m:sSup>
                              <m:d>
                                <m:dPr>
                                  <m:ctrlPr>
                                    <w:ins w:id="62" w:author="Max Ferguson [2]" w:date="2016-07-01T14:07:00Z">
                                      <w:rPr>
                                        <w:rFonts w:ascii="Cambria Math" w:hAnsi="Cambria Math"/>
                                        <w:i/>
                                        <w:sz w:val="20"/>
                                        <w:szCs w:val="20"/>
                                      </w:rPr>
                                    </w:ins>
                                  </m:ctrlPr>
                                </m:dPr>
                                <m:e>
                                  <m:r>
                                    <w:rPr>
                                      <w:rFonts w:ascii="Cambria Math" w:hAnsi="Cambria Math"/>
                                      <w:sz w:val="20"/>
                                      <w:szCs w:val="20"/>
                                    </w:rPr>
                                    <m:t>t</m:t>
                                  </m:r>
                                </m:e>
                              </m:d>
                              <m:r>
                                <w:rPr>
                                  <w:rFonts w:ascii="Cambria Math" w:hAnsi="Cambria Math"/>
                                  <w:sz w:val="20"/>
                                  <w:szCs w:val="20"/>
                                </w:rPr>
                                <m:t>-</m:t>
                              </m:r>
                              <m:sSub>
                                <m:sSubPr>
                                  <m:ctrlPr>
                                    <w:ins w:id="63" w:author="Max Ferguson [2]" w:date="2016-07-01T14:07:00Z">
                                      <w:rPr>
                                        <w:rFonts w:ascii="Cambria Math" w:hAnsi="Cambria Math"/>
                                        <w:i/>
                                        <w:sz w:val="20"/>
                                        <w:szCs w:val="20"/>
                                      </w:rPr>
                                    </w:ins>
                                  </m:ctrlPr>
                                </m:sSubPr>
                                <m:e>
                                  <m:r>
                                    <w:rPr>
                                      <w:rFonts w:ascii="Cambria Math" w:hAnsi="Cambria Math"/>
                                      <w:sz w:val="20"/>
                                      <w:szCs w:val="20"/>
                                    </w:rPr>
                                    <m:t>μ</m:t>
                                  </m:r>
                                </m:e>
                                <m:sub>
                                  <m:r>
                                    <w:rPr>
                                      <w:rFonts w:ascii="Cambria Math" w:hAnsi="Cambria Math"/>
                                      <w:sz w:val="20"/>
                                      <w:szCs w:val="20"/>
                                    </w:rPr>
                                    <m:t>s</m:t>
                                  </m:r>
                                </m:sub>
                              </m:sSub>
                            </m:e>
                          </m:d>
                        </m:e>
                        <m:sup>
                          <m:r>
                            <w:rPr>
                              <w:rFonts w:ascii="Cambria Math" w:hAnsi="Cambria Math"/>
                              <w:sz w:val="20"/>
                              <w:szCs w:val="20"/>
                            </w:rPr>
                            <m:t>2</m:t>
                          </m:r>
                        </m:sup>
                      </m:sSup>
                    </m:e>
                  </m:d>
                </m:e>
                <m:sup>
                  <m:r>
                    <w:rPr>
                      <w:rFonts w:ascii="Cambria Math" w:hAnsi="Cambria Math"/>
                      <w:sz w:val="20"/>
                      <w:szCs w:val="20"/>
                    </w:rPr>
                    <m:t>2</m:t>
                  </m:r>
                </m:sup>
              </m:sSup>
            </m:den>
          </m:f>
        </m:oMath>
      </m:oMathPara>
    </w:p>
    <w:p w14:paraId="37066063" w14:textId="65C96FD9" w:rsidR="00B0655C" w:rsidRPr="000229F1" w:rsidRDefault="00B0655C">
      <w:pPr>
        <w:rPr>
          <w:sz w:val="20"/>
          <w:szCs w:val="20"/>
        </w:rPr>
      </w:pPr>
      <w:r w:rsidRPr="000229F1">
        <w:rPr>
          <w:sz w:val="20"/>
          <w:szCs w:val="20"/>
        </w:rPr>
        <w:t xml:space="preserve">Where the signal mean </w:t>
      </w:r>
      <m:oMath>
        <m:sSub>
          <m:sSubPr>
            <m:ctrlPr>
              <w:ins w:id="64" w:author="Max Ferguson [2]" w:date="2016-07-01T14:07:00Z">
                <w:rPr>
                  <w:rFonts w:ascii="Cambria Math" w:hAnsi="Cambria Math"/>
                  <w:i/>
                  <w:sz w:val="20"/>
                  <w:szCs w:val="20"/>
                </w:rPr>
              </w:ins>
            </m:ctrlPr>
          </m:sSubPr>
          <m:e>
            <m:r>
              <w:rPr>
                <w:rFonts w:ascii="Cambria Math" w:hAnsi="Cambria Math"/>
                <w:sz w:val="20"/>
                <w:szCs w:val="20"/>
              </w:rPr>
              <m:t>μ</m:t>
            </m:r>
          </m:e>
          <m:sub>
            <m:r>
              <w:rPr>
                <w:rFonts w:ascii="Cambria Math" w:hAnsi="Cambria Math"/>
                <w:sz w:val="20"/>
                <w:szCs w:val="20"/>
              </w:rPr>
              <m:t>s</m:t>
            </m:r>
          </m:sub>
        </m:sSub>
      </m:oMath>
      <w:r w:rsidRPr="000229F1">
        <w:rPr>
          <w:sz w:val="20"/>
          <w:szCs w:val="20"/>
        </w:rPr>
        <w:t xml:space="preserve"> </w:t>
      </w:r>
      <w:r w:rsidR="007C38B1">
        <w:rPr>
          <w:sz w:val="20"/>
          <w:szCs w:val="20"/>
        </w:rPr>
        <w:t xml:space="preserve">and </w:t>
      </w:r>
      <w:r w:rsidRPr="000229F1">
        <w:rPr>
          <w:sz w:val="20"/>
          <w:szCs w:val="20"/>
        </w:rPr>
        <w:t>is defined as:</w:t>
      </w:r>
    </w:p>
    <w:p w14:paraId="14FC72B7" w14:textId="77777777" w:rsidR="00B0655C" w:rsidRPr="000229F1" w:rsidRDefault="00B0655C">
      <w:pPr>
        <w:rPr>
          <w:sz w:val="20"/>
          <w:szCs w:val="20"/>
        </w:rPr>
      </w:pPr>
    </w:p>
    <w:p w14:paraId="072E6A59" w14:textId="7C2D7861" w:rsidR="00B0655C" w:rsidRDefault="00B0655C" w:rsidP="007C38B1">
      <w:pPr>
        <w:ind w:left="2160"/>
        <w:rPr>
          <w:sz w:val="20"/>
          <w:szCs w:val="20"/>
        </w:rPr>
      </w:pPr>
      <w:r w:rsidRPr="000229F1">
        <w:rPr>
          <w:sz w:val="20"/>
          <w:szCs w:val="20"/>
        </w:rPr>
        <w:tab/>
      </w:r>
      <m:oMath>
        <m:sSub>
          <m:sSubPr>
            <m:ctrlPr>
              <w:ins w:id="65" w:author="Max Ferguson [2]" w:date="2016-07-01T14:07:00Z">
                <w:rPr>
                  <w:rFonts w:ascii="Cambria Math" w:hAnsi="Cambria Math"/>
                  <w:i/>
                  <w:sz w:val="20"/>
                  <w:szCs w:val="20"/>
                </w:rPr>
              </w:ins>
            </m:ctrlPr>
          </m:sSubPr>
          <m:e>
            <m:r>
              <w:rPr>
                <w:rFonts w:ascii="Cambria Math" w:hAnsi="Cambria Math"/>
                <w:sz w:val="20"/>
                <w:szCs w:val="20"/>
              </w:rPr>
              <m:t>μ</m:t>
            </m:r>
          </m:e>
          <m:sub>
            <m:r>
              <w:rPr>
                <w:rFonts w:ascii="Cambria Math" w:hAnsi="Cambria Math"/>
                <w:sz w:val="20"/>
                <w:szCs w:val="20"/>
              </w:rPr>
              <m:t>s</m:t>
            </m:r>
          </m:sub>
        </m:sSub>
        <m:r>
          <w:rPr>
            <w:rFonts w:ascii="Cambria Math" w:hAnsi="Cambria Math"/>
            <w:sz w:val="20"/>
            <w:szCs w:val="20"/>
          </w:rPr>
          <m:t>=E[</m:t>
        </m:r>
        <m:sSup>
          <m:sSupPr>
            <m:ctrlPr>
              <w:rPr>
                <w:rFonts w:ascii="Cambria Math" w:hAnsi="Cambria Math"/>
                <w:i/>
                <w:sz w:val="20"/>
                <w:szCs w:val="20"/>
              </w:rPr>
            </m:ctrlPr>
          </m:sSupPr>
          <m:e>
            <m:r>
              <w:rPr>
                <w:rFonts w:ascii="Cambria Math" w:hAnsi="Cambria Math"/>
                <w:sz w:val="20"/>
                <w:szCs w:val="20"/>
              </w:rPr>
              <m:t xml:space="preserve"> s</m:t>
            </m:r>
          </m:e>
          <m:sup>
            <m:r>
              <w:rPr>
                <w:rFonts w:ascii="Cambria Math" w:hAnsi="Cambria Math"/>
                <w:sz w:val="20"/>
                <w:szCs w:val="20"/>
              </w:rPr>
              <m:t>ji</m:t>
            </m:r>
          </m:sup>
        </m:sSup>
        <m:d>
          <m:dPr>
            <m:ctrlPr>
              <w:ins w:id="66" w:author="Max Ferguson [2]" w:date="2016-07-01T14:07:00Z">
                <w:rPr>
                  <w:rFonts w:ascii="Cambria Math" w:hAnsi="Cambria Math"/>
                  <w:i/>
                  <w:sz w:val="20"/>
                  <w:szCs w:val="20"/>
                </w:rPr>
              </w:ins>
            </m:ctrlPr>
          </m:dPr>
          <m:e>
            <m:r>
              <w:rPr>
                <w:rFonts w:ascii="Cambria Math" w:hAnsi="Cambria Math"/>
                <w:sz w:val="20"/>
                <w:szCs w:val="20"/>
              </w:rPr>
              <m:t>t</m:t>
            </m:r>
          </m:e>
        </m:d>
        <m:r>
          <w:rPr>
            <w:rFonts w:ascii="Cambria Math" w:hAnsi="Cambria Math"/>
            <w:sz w:val="20"/>
            <w:szCs w:val="20"/>
          </w:rPr>
          <m:t>]</m:t>
        </m:r>
      </m:oMath>
      <w:r w:rsidR="007C38B1">
        <w:rPr>
          <w:sz w:val="20"/>
          <w:szCs w:val="20"/>
        </w:rPr>
        <w:t xml:space="preserve"> </w:t>
      </w:r>
    </w:p>
    <w:p w14:paraId="6E9E2A97" w14:textId="77777777" w:rsidR="007C38B1" w:rsidRDefault="007C38B1" w:rsidP="007C38B1">
      <w:pPr>
        <w:ind w:left="2160"/>
        <w:rPr>
          <w:sz w:val="20"/>
          <w:szCs w:val="20"/>
        </w:rPr>
      </w:pPr>
    </w:p>
    <w:p w14:paraId="1EA8582D" w14:textId="37FA18CF" w:rsidR="007C38B1" w:rsidRPr="007C38B1" w:rsidRDefault="007C38B1" w:rsidP="007C38B1">
      <w:pPr>
        <w:rPr>
          <w:sz w:val="20"/>
          <w:szCs w:val="20"/>
        </w:rPr>
      </w:pPr>
      <w:r>
        <w:rPr>
          <w:sz w:val="20"/>
          <w:szCs w:val="20"/>
        </w:rPr>
        <w:t xml:space="preserve">The kurtosis coefficient is also calculated for the reference time-series signal,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j0</m:t>
            </m:r>
          </m:sup>
        </m:sSup>
        <m:r>
          <w:rPr>
            <w:rFonts w:ascii="Cambria Math" w:hAnsi="Cambria Math"/>
            <w:sz w:val="20"/>
            <w:szCs w:val="20"/>
          </w:rPr>
          <m:t>:</m:t>
        </m:r>
      </m:oMath>
    </w:p>
    <w:p w14:paraId="0108976F" w14:textId="77777777" w:rsidR="007C38B1" w:rsidRDefault="007C38B1" w:rsidP="007C38B1">
      <w:pPr>
        <w:rPr>
          <w:sz w:val="20"/>
          <w:szCs w:val="20"/>
        </w:rPr>
      </w:pPr>
    </w:p>
    <w:p w14:paraId="65726CC6" w14:textId="578CA01C" w:rsidR="007C38B1" w:rsidRPr="005455DF" w:rsidRDefault="008C3AF9" w:rsidP="007C38B1">
      <w:pPr>
        <w:jc w:val="both"/>
        <w:rPr>
          <w:sz w:val="20"/>
          <w:szCs w:val="20"/>
        </w:rPr>
      </w:pPr>
      <m:oMathPara>
        <m:oMath>
          <m:sSup>
            <m:sSupPr>
              <m:ctrlPr>
                <w:rPr>
                  <w:rFonts w:ascii="Cambria Math" w:hAnsi="Cambria Math"/>
                  <w:i/>
                  <w:sz w:val="20"/>
                  <w:szCs w:val="20"/>
                </w:rPr>
              </m:ctrlPr>
            </m:sSupPr>
            <m:e>
              <m:r>
                <w:rPr>
                  <w:rFonts w:ascii="Cambria Math" w:hAnsi="Cambria Math"/>
                  <w:sz w:val="20"/>
                  <w:szCs w:val="20"/>
                </w:rPr>
                <m:t>κ</m:t>
              </m:r>
            </m:e>
            <m:sup>
              <m:r>
                <w:rPr>
                  <w:rFonts w:ascii="Cambria Math" w:hAnsi="Cambria Math"/>
                  <w:sz w:val="20"/>
                  <w:szCs w:val="20"/>
                </w:rPr>
                <m:t>j0</m:t>
              </m:r>
            </m:sup>
          </m:sSup>
          <m:r>
            <w:rPr>
              <w:rFonts w:ascii="Cambria Math" w:hAnsi="Cambria Math"/>
              <w:sz w:val="20"/>
              <w:szCs w:val="20"/>
            </w:rPr>
            <m:t>=</m:t>
          </m:r>
          <m:f>
            <m:fPr>
              <m:ctrlPr>
                <w:ins w:id="67" w:author="Max Ferguson [2]" w:date="2016-07-01T14:07:00Z">
                  <w:rPr>
                    <w:rFonts w:ascii="Cambria Math" w:hAnsi="Cambria Math"/>
                    <w:i/>
                    <w:sz w:val="20"/>
                    <w:szCs w:val="20"/>
                  </w:rPr>
                </w:ins>
              </m:ctrlPr>
            </m:fPr>
            <m:num>
              <m:r>
                <w:rPr>
                  <w:rFonts w:ascii="Cambria Math" w:hAnsi="Cambria Math"/>
                  <w:sz w:val="20"/>
                  <w:szCs w:val="20"/>
                </w:rPr>
                <m:t>E</m:t>
              </m:r>
              <m:d>
                <m:dPr>
                  <m:begChr m:val="["/>
                  <m:endChr m:val="]"/>
                  <m:ctrlPr>
                    <w:ins w:id="68" w:author="Max Ferguson [2]" w:date="2016-07-01T14:07:00Z">
                      <w:rPr>
                        <w:rFonts w:ascii="Cambria Math" w:hAnsi="Cambria Math"/>
                        <w:i/>
                        <w:sz w:val="20"/>
                        <w:szCs w:val="20"/>
                      </w:rPr>
                    </w:ins>
                  </m:ctrlPr>
                </m:dPr>
                <m:e>
                  <m:sSup>
                    <m:sSupPr>
                      <m:ctrlPr>
                        <w:ins w:id="69" w:author="Max Ferguson [2]" w:date="2016-07-01T14:07:00Z">
                          <w:rPr>
                            <w:rFonts w:ascii="Cambria Math" w:hAnsi="Cambria Math"/>
                            <w:i/>
                            <w:sz w:val="20"/>
                            <w:szCs w:val="20"/>
                          </w:rPr>
                        </w:ins>
                      </m:ctrlPr>
                    </m:sSupPr>
                    <m:e>
                      <m:d>
                        <m:dPr>
                          <m:ctrlPr>
                            <w:ins w:id="70" w:author="Max Ferguson [2]" w:date="2016-07-01T14:07:00Z">
                              <w:rPr>
                                <w:rFonts w:ascii="Cambria Math" w:hAnsi="Cambria Math"/>
                                <w:i/>
                                <w:sz w:val="20"/>
                                <w:szCs w:val="20"/>
                              </w:rPr>
                            </w:ins>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j0</m:t>
                              </m:r>
                            </m:sup>
                          </m:sSup>
                          <m:d>
                            <m:dPr>
                              <m:ctrlPr>
                                <w:ins w:id="71" w:author="Max Ferguson [2]" w:date="2016-07-01T14:07:00Z">
                                  <w:rPr>
                                    <w:rFonts w:ascii="Cambria Math" w:hAnsi="Cambria Math"/>
                                    <w:i/>
                                    <w:sz w:val="20"/>
                                    <w:szCs w:val="20"/>
                                  </w:rPr>
                                </w:ins>
                              </m:ctrlPr>
                            </m:dPr>
                            <m:e>
                              <m:r>
                                <w:rPr>
                                  <w:rFonts w:ascii="Cambria Math" w:hAnsi="Cambria Math"/>
                                  <w:sz w:val="20"/>
                                  <w:szCs w:val="20"/>
                                </w:rPr>
                                <m:t>t</m:t>
                              </m:r>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μ</m:t>
                              </m:r>
                            </m:e>
                            <m:sub>
                              <m:r>
                                <w:rPr>
                                  <w:rFonts w:ascii="Cambria Math" w:hAnsi="Cambria Math"/>
                                  <w:sz w:val="20"/>
                                  <w:szCs w:val="20"/>
                                </w:rPr>
                                <m:t>s</m:t>
                              </m:r>
                            </m:sub>
                            <m:sup>
                              <m:r>
                                <w:rPr>
                                  <w:rFonts w:ascii="Cambria Math" w:hAnsi="Cambria Math"/>
                                  <w:sz w:val="20"/>
                                  <w:szCs w:val="20"/>
                                </w:rPr>
                                <m:t>0</m:t>
                              </m:r>
                            </m:sup>
                          </m:sSubSup>
                        </m:e>
                      </m:d>
                    </m:e>
                    <m:sup>
                      <m:r>
                        <w:rPr>
                          <w:rFonts w:ascii="Cambria Math" w:hAnsi="Cambria Math"/>
                          <w:sz w:val="20"/>
                          <w:szCs w:val="20"/>
                        </w:rPr>
                        <m:t>4</m:t>
                      </m:r>
                    </m:sup>
                  </m:sSup>
                </m:e>
              </m:d>
            </m:num>
            <m:den>
              <m:r>
                <w:rPr>
                  <w:rFonts w:ascii="Cambria Math" w:hAnsi="Cambria Math"/>
                  <w:sz w:val="20"/>
                  <w:szCs w:val="20"/>
                </w:rPr>
                <m:t>E</m:t>
              </m:r>
              <m:sSup>
                <m:sSupPr>
                  <m:ctrlPr>
                    <w:ins w:id="72" w:author="Max Ferguson [2]" w:date="2016-07-01T14:07:00Z">
                      <w:rPr>
                        <w:rFonts w:ascii="Cambria Math" w:hAnsi="Cambria Math"/>
                        <w:i/>
                        <w:sz w:val="20"/>
                        <w:szCs w:val="20"/>
                      </w:rPr>
                    </w:ins>
                  </m:ctrlPr>
                </m:sSupPr>
                <m:e>
                  <m:d>
                    <m:dPr>
                      <m:begChr m:val="["/>
                      <m:endChr m:val="]"/>
                      <m:ctrlPr>
                        <w:ins w:id="73" w:author="Max Ferguson [2]" w:date="2016-07-01T14:07:00Z">
                          <w:rPr>
                            <w:rFonts w:ascii="Cambria Math" w:hAnsi="Cambria Math"/>
                            <w:i/>
                            <w:sz w:val="20"/>
                            <w:szCs w:val="20"/>
                          </w:rPr>
                        </w:ins>
                      </m:ctrlPr>
                    </m:dPr>
                    <m:e>
                      <m:sSup>
                        <m:sSupPr>
                          <m:ctrlPr>
                            <w:ins w:id="74" w:author="Max Ferguson [2]" w:date="2016-07-01T14:07:00Z">
                              <w:rPr>
                                <w:rFonts w:ascii="Cambria Math" w:hAnsi="Cambria Math"/>
                                <w:i/>
                                <w:sz w:val="20"/>
                                <w:szCs w:val="20"/>
                              </w:rPr>
                            </w:ins>
                          </m:ctrlPr>
                        </m:sSupPr>
                        <m:e>
                          <m:d>
                            <m:dPr>
                              <m:ctrlPr>
                                <w:ins w:id="75" w:author="Max Ferguson [2]" w:date="2016-07-01T14:07:00Z">
                                  <w:rPr>
                                    <w:rFonts w:ascii="Cambria Math" w:hAnsi="Cambria Math"/>
                                    <w:i/>
                                    <w:sz w:val="20"/>
                                    <w:szCs w:val="20"/>
                                  </w:rPr>
                                </w:ins>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j0</m:t>
                                  </m:r>
                                </m:sup>
                              </m:sSup>
                              <m:d>
                                <m:dPr>
                                  <m:ctrlPr>
                                    <w:ins w:id="76" w:author="Max Ferguson [2]" w:date="2016-07-01T14:07:00Z">
                                      <w:rPr>
                                        <w:rFonts w:ascii="Cambria Math" w:hAnsi="Cambria Math"/>
                                        <w:i/>
                                        <w:sz w:val="20"/>
                                        <w:szCs w:val="20"/>
                                      </w:rPr>
                                    </w:ins>
                                  </m:ctrlPr>
                                </m:dPr>
                                <m:e>
                                  <m:r>
                                    <w:rPr>
                                      <w:rFonts w:ascii="Cambria Math" w:hAnsi="Cambria Math"/>
                                      <w:sz w:val="20"/>
                                      <w:szCs w:val="20"/>
                                    </w:rPr>
                                    <m:t>t</m:t>
                                  </m:r>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μ</m:t>
                                  </m:r>
                                </m:e>
                                <m:sub>
                                  <m:r>
                                    <w:rPr>
                                      <w:rFonts w:ascii="Cambria Math" w:hAnsi="Cambria Math"/>
                                      <w:sz w:val="20"/>
                                      <w:szCs w:val="20"/>
                                    </w:rPr>
                                    <m:t>s</m:t>
                                  </m:r>
                                </m:sub>
                                <m:sup>
                                  <m:r>
                                    <w:rPr>
                                      <w:rFonts w:ascii="Cambria Math" w:hAnsi="Cambria Math"/>
                                      <w:sz w:val="20"/>
                                      <w:szCs w:val="20"/>
                                    </w:rPr>
                                    <m:t>0</m:t>
                                  </m:r>
                                </m:sup>
                              </m:sSubSup>
                            </m:e>
                          </m:d>
                        </m:e>
                        <m:sup>
                          <m:r>
                            <w:rPr>
                              <w:rFonts w:ascii="Cambria Math" w:hAnsi="Cambria Math"/>
                              <w:sz w:val="20"/>
                              <w:szCs w:val="20"/>
                            </w:rPr>
                            <m:t>2</m:t>
                          </m:r>
                        </m:sup>
                      </m:sSup>
                    </m:e>
                  </m:d>
                </m:e>
                <m:sup>
                  <m:r>
                    <w:rPr>
                      <w:rFonts w:ascii="Cambria Math" w:hAnsi="Cambria Math"/>
                      <w:sz w:val="20"/>
                      <w:szCs w:val="20"/>
                    </w:rPr>
                    <m:t>2</m:t>
                  </m:r>
                </m:sup>
              </m:sSup>
            </m:den>
          </m:f>
        </m:oMath>
      </m:oMathPara>
    </w:p>
    <w:p w14:paraId="2765E041" w14:textId="77777777" w:rsidR="005455DF" w:rsidRPr="000229F1" w:rsidRDefault="005455DF" w:rsidP="005455DF">
      <w:pPr>
        <w:rPr>
          <w:sz w:val="20"/>
          <w:szCs w:val="20"/>
        </w:rPr>
      </w:pPr>
    </w:p>
    <w:p w14:paraId="68D4B840" w14:textId="77777777" w:rsidR="005455DF" w:rsidRDefault="005455DF" w:rsidP="005455DF">
      <w:pPr>
        <w:rPr>
          <w:sz w:val="20"/>
          <w:szCs w:val="20"/>
        </w:rPr>
      </w:pPr>
      <w:r>
        <w:rPr>
          <w:sz w:val="20"/>
          <w:szCs w:val="20"/>
        </w:rPr>
        <w:t xml:space="preserve">A new feature, </w:t>
      </w:r>
      <m:oMath>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ij</m:t>
            </m:r>
          </m:sup>
        </m:sSup>
      </m:oMath>
      <w:r>
        <w:rPr>
          <w:sz w:val="20"/>
          <w:szCs w:val="20"/>
        </w:rPr>
        <w:t xml:space="preserve"> is defined as the ratio of the kurtosis coefficient of signal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ji</m:t>
            </m:r>
          </m:sup>
        </m:sSup>
      </m:oMath>
      <w:r>
        <w:rPr>
          <w:sz w:val="20"/>
          <w:szCs w:val="20"/>
        </w:rPr>
        <w:t xml:space="preserve">, normalized by the kurtosis coefficient of the the reference signal </w:t>
      </w:r>
      <m:oMath>
        <m:sSup>
          <m:sSupPr>
            <m:ctrlPr>
              <w:rPr>
                <w:rFonts w:ascii="Cambria Math" w:hAnsi="Cambria Math"/>
                <w:i/>
                <w:sz w:val="20"/>
                <w:szCs w:val="20"/>
              </w:rPr>
            </m:ctrlPr>
          </m:sSupPr>
          <m:e>
            <m:r>
              <w:rPr>
                <w:rFonts w:ascii="Cambria Math" w:hAnsi="Cambria Math"/>
                <w:sz w:val="20"/>
                <w:szCs w:val="20"/>
              </w:rPr>
              <m:t>κ</m:t>
            </m:r>
          </m:e>
          <m:sup>
            <m:r>
              <w:rPr>
                <w:rFonts w:ascii="Cambria Math" w:hAnsi="Cambria Math"/>
                <w:sz w:val="20"/>
                <w:szCs w:val="20"/>
              </w:rPr>
              <m:t>j0</m:t>
            </m:r>
          </m:sup>
        </m:sSup>
        <m:r>
          <w:rPr>
            <w:rFonts w:ascii="Cambria Math" w:hAnsi="Cambria Math"/>
            <w:sz w:val="20"/>
            <w:szCs w:val="20"/>
          </w:rPr>
          <m:t>.</m:t>
        </m:r>
      </m:oMath>
    </w:p>
    <w:p w14:paraId="63AFBC78" w14:textId="77777777" w:rsidR="00BD7C86" w:rsidRDefault="00BD7C86" w:rsidP="005455DF">
      <w:pPr>
        <w:rPr>
          <w:sz w:val="20"/>
          <w:szCs w:val="20"/>
        </w:rPr>
      </w:pPr>
    </w:p>
    <w:p w14:paraId="0640B4C2" w14:textId="77777777" w:rsidR="00B9799E" w:rsidRPr="00B9799E" w:rsidRDefault="005455DF" w:rsidP="005455DF">
      <w:pPr>
        <w:rPr>
          <w:sz w:val="20"/>
          <w:szCs w:val="20"/>
        </w:rPr>
      </w:pPr>
      <w:r>
        <w:rPr>
          <w:sz w:val="20"/>
          <w:szCs w:val="20"/>
        </w:rPr>
        <w:br/>
      </w:r>
      <m:oMathPara>
        <m:oMath>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ij</m:t>
              </m:r>
            </m:sup>
          </m:sSup>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κ</m:t>
                  </m:r>
                </m:e>
                <m:sup>
                  <m:r>
                    <w:rPr>
                      <w:rFonts w:ascii="Cambria Math" w:hAnsi="Cambria Math"/>
                      <w:sz w:val="20"/>
                      <w:szCs w:val="20"/>
                    </w:rPr>
                    <m:t>ji</m:t>
                  </m:r>
                </m:sup>
              </m:sSup>
            </m:num>
            <m:den>
              <m:sSup>
                <m:sSupPr>
                  <m:ctrlPr>
                    <w:rPr>
                      <w:rFonts w:ascii="Cambria Math" w:hAnsi="Cambria Math"/>
                      <w:i/>
                      <w:sz w:val="20"/>
                      <w:szCs w:val="20"/>
                    </w:rPr>
                  </m:ctrlPr>
                </m:sSupPr>
                <m:e>
                  <m:r>
                    <w:rPr>
                      <w:rFonts w:ascii="Cambria Math" w:hAnsi="Cambria Math"/>
                      <w:sz w:val="20"/>
                      <w:szCs w:val="20"/>
                    </w:rPr>
                    <m:t>κ</m:t>
                  </m:r>
                </m:e>
                <m:sup>
                  <m:r>
                    <w:rPr>
                      <w:rFonts w:ascii="Cambria Math" w:hAnsi="Cambria Math"/>
                      <w:sz w:val="20"/>
                      <w:szCs w:val="20"/>
                    </w:rPr>
                    <m:t>j0</m:t>
                  </m:r>
                </m:sup>
              </m:sSup>
            </m:den>
          </m:f>
        </m:oMath>
      </m:oMathPara>
    </w:p>
    <w:p w14:paraId="2891ED31" w14:textId="77777777" w:rsidR="00B9799E" w:rsidRDefault="00B9799E" w:rsidP="005455DF">
      <w:pPr>
        <w:rPr>
          <w:sz w:val="20"/>
          <w:szCs w:val="20"/>
        </w:rPr>
      </w:pPr>
    </w:p>
    <w:p w14:paraId="304668C5" w14:textId="77777777" w:rsidR="00E207E2" w:rsidRDefault="00B9799E" w:rsidP="00E207E2">
      <w:pPr>
        <w:keepNext/>
        <w:jc w:val="center"/>
      </w:pPr>
      <w:r>
        <w:rPr>
          <w:noProof/>
          <w:sz w:val="20"/>
          <w:szCs w:val="20"/>
        </w:rPr>
        <w:drawing>
          <wp:inline distT="0" distB="0" distL="0" distR="0" wp14:anchorId="068B4911" wp14:editId="0A0A881D">
            <wp:extent cx="5240743" cy="393055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urtosis Distance Feature.png"/>
                    <pic:cNvPicPr/>
                  </pic:nvPicPr>
                  <pic:blipFill>
                    <a:blip r:embed="rId13">
                      <a:extLst>
                        <a:ext uri="{28A0092B-C50C-407E-A947-70E740481C1C}">
                          <a14:useLocalDpi xmlns:a14="http://schemas.microsoft.com/office/drawing/2010/main" val="0"/>
                        </a:ext>
                      </a:extLst>
                    </a:blip>
                    <a:stretch>
                      <a:fillRect/>
                    </a:stretch>
                  </pic:blipFill>
                  <pic:spPr>
                    <a:xfrm>
                      <a:off x="0" y="0"/>
                      <a:ext cx="5250639" cy="3937979"/>
                    </a:xfrm>
                    <a:prstGeom prst="rect">
                      <a:avLst/>
                    </a:prstGeom>
                  </pic:spPr>
                </pic:pic>
              </a:graphicData>
            </a:graphic>
          </wp:inline>
        </w:drawing>
      </w:r>
    </w:p>
    <w:p w14:paraId="6815B478" w14:textId="02093A48" w:rsidR="00E207E2" w:rsidRDefault="00E207E2" w:rsidP="00E207E2">
      <w:pPr>
        <w:pStyle w:val="Caption"/>
        <w:jc w:val="center"/>
        <w:rPr>
          <w:b/>
          <w:szCs w:val="20"/>
        </w:rPr>
      </w:pPr>
      <w:r>
        <w:t xml:space="preserve">Figure </w:t>
      </w:r>
      <w:fldSimple w:instr=" SEQ Figure \* ARABIC ">
        <w:r>
          <w:rPr>
            <w:noProof/>
          </w:rPr>
          <w:t>5</w:t>
        </w:r>
      </w:fldSimple>
      <w:r>
        <w:t xml:space="preserve">. </w:t>
      </w:r>
      <w:r>
        <w:t xml:space="preserve">Figure </w:t>
      </w:r>
      <w:r>
        <w:fldChar w:fldCharType="begin"/>
      </w:r>
      <w:r>
        <w:instrText xml:space="preserve"> SEQ Figure \* ARABIC </w:instrText>
      </w:r>
      <w:r>
        <w:fldChar w:fldCharType="separate"/>
      </w:r>
      <w:r>
        <w:rPr>
          <w:noProof/>
        </w:rPr>
        <w:t>6</w:t>
      </w:r>
      <w:r>
        <w:fldChar w:fldCharType="end"/>
      </w:r>
      <w:r>
        <w:t>.</w:t>
      </w:r>
      <w:r w:rsidRPr="002C115F">
        <w:t xml:space="preserve"> The </w:t>
      </w:r>
      <w:r>
        <w:t>kurtosis</w:t>
      </w:r>
      <w:r w:rsidRPr="002C115F">
        <w:t xml:space="preserve"> feature, </w:t>
      </w:r>
      <m:oMath>
        <m:sSup>
          <m:sSupPr>
            <m:ctrlPr>
              <w:rPr>
                <w:rFonts w:ascii="Cambria Math" w:hAnsi="Cambria Math"/>
                <w:i/>
                <w:szCs w:val="20"/>
              </w:rPr>
            </m:ctrlPr>
          </m:sSupPr>
          <m:e>
            <m:r>
              <w:rPr>
                <w:rFonts w:ascii="Cambria Math" w:hAnsi="Cambria Math"/>
                <w:szCs w:val="20"/>
              </w:rPr>
              <m:t>K</m:t>
            </m:r>
          </m:e>
          <m:sup>
            <m:r>
              <w:rPr>
                <w:rFonts w:ascii="Cambria Math" w:hAnsi="Cambria Math"/>
                <w:szCs w:val="20"/>
              </w:rPr>
              <m:t>ij</m:t>
            </m:r>
          </m:sup>
        </m:sSup>
      </m:oMath>
      <w:r w:rsidRPr="002C115F">
        <w:t>,  plotted against the amount of tool wear, for the conventional cutting operations in the training data set</w:t>
      </w:r>
    </w:p>
    <w:p w14:paraId="562A7C07" w14:textId="60582313" w:rsidR="00792160" w:rsidRPr="000229F1" w:rsidRDefault="005455DF" w:rsidP="00E207E2">
      <w:pPr>
        <w:rPr>
          <w:sz w:val="20"/>
          <w:szCs w:val="20"/>
        </w:rPr>
      </w:pPr>
      <m:oMathPara>
        <m:oMath>
          <m:r>
            <m:rPr>
              <m:sty m:val="p"/>
            </m:rPr>
            <w:rPr>
              <w:sz w:val="20"/>
              <w:szCs w:val="20"/>
            </w:rPr>
            <w:br/>
          </m:r>
        </m:oMath>
      </m:oMathPara>
      <w:r w:rsidR="00792160" w:rsidRPr="000229F1">
        <w:rPr>
          <w:sz w:val="20"/>
          <w:szCs w:val="20"/>
        </w:rPr>
        <w:br w:type="page"/>
      </w:r>
    </w:p>
    <w:p w14:paraId="15DDCB28" w14:textId="3D7A1264" w:rsidR="00792160" w:rsidRPr="000229F1" w:rsidRDefault="00FE5AD2" w:rsidP="00792160">
      <w:pPr>
        <w:rPr>
          <w:b/>
          <w:sz w:val="20"/>
          <w:szCs w:val="20"/>
        </w:rPr>
      </w:pPr>
      <w:r w:rsidRPr="000229F1">
        <w:rPr>
          <w:b/>
          <w:sz w:val="20"/>
          <w:szCs w:val="20"/>
        </w:rPr>
        <w:lastRenderedPageBreak/>
        <w:t>4</w:t>
      </w:r>
      <w:r w:rsidR="00D214A0">
        <w:rPr>
          <w:b/>
          <w:sz w:val="20"/>
          <w:szCs w:val="20"/>
        </w:rPr>
        <w:t>.</w:t>
      </w:r>
      <w:r w:rsidR="00792160" w:rsidRPr="000229F1">
        <w:rPr>
          <w:b/>
          <w:sz w:val="20"/>
          <w:szCs w:val="20"/>
        </w:rPr>
        <w:t xml:space="preserve"> </w:t>
      </w:r>
      <w:r w:rsidRPr="000229F1">
        <w:rPr>
          <w:b/>
          <w:sz w:val="20"/>
          <w:szCs w:val="20"/>
        </w:rPr>
        <w:t>DEVELOPING A GAUSIAN PROCESS MODEL TO PREDICT TOOL CONDITION</w:t>
      </w:r>
    </w:p>
    <w:p w14:paraId="73CAC2DB" w14:textId="4A5F3482" w:rsidR="000229F1" w:rsidRPr="000229F1" w:rsidRDefault="00B9799E" w:rsidP="000229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Pr>
          <w:sz w:val="20"/>
          <w:szCs w:val="20"/>
        </w:rPr>
        <w:t>Gaussian</w:t>
      </w:r>
      <w:r w:rsidR="000229F1">
        <w:rPr>
          <w:sz w:val="20"/>
          <w:szCs w:val="20"/>
        </w:rPr>
        <w:t xml:space="preserve"> process regression</w:t>
      </w:r>
      <w:r w:rsidR="00445F07">
        <w:rPr>
          <w:sz w:val="20"/>
          <w:szCs w:val="20"/>
        </w:rPr>
        <w:t xml:space="preserve"> (GPR)</w:t>
      </w:r>
      <w:r w:rsidR="000229F1">
        <w:rPr>
          <w:sz w:val="20"/>
          <w:szCs w:val="20"/>
        </w:rPr>
        <w:t xml:space="preserve"> is supervised machine</w:t>
      </w:r>
      <w:r w:rsidR="00445F07">
        <w:rPr>
          <w:sz w:val="20"/>
          <w:szCs w:val="20"/>
        </w:rPr>
        <w:t>-</w:t>
      </w:r>
      <w:r w:rsidR="000229F1">
        <w:rPr>
          <w:sz w:val="20"/>
          <w:szCs w:val="20"/>
        </w:rPr>
        <w:t>learning method</w:t>
      </w:r>
      <w:r w:rsidR="00445F07">
        <w:rPr>
          <w:sz w:val="20"/>
          <w:szCs w:val="20"/>
        </w:rPr>
        <w:t xml:space="preserve"> that performs particularly well with noisy data.</w:t>
      </w:r>
      <w:r w:rsidR="000229F1">
        <w:rPr>
          <w:sz w:val="20"/>
          <w:szCs w:val="20"/>
        </w:rPr>
        <w:t xml:space="preserve"> </w:t>
      </w:r>
      <w:r w:rsidR="005455FC" w:rsidRPr="000229F1">
        <w:rPr>
          <w:sz w:val="20"/>
          <w:szCs w:val="20"/>
        </w:rPr>
        <w:t xml:space="preserve">GPR uses </w:t>
      </w:r>
      <w:r w:rsidR="005455FC">
        <w:rPr>
          <w:sz w:val="20"/>
          <w:szCs w:val="20"/>
        </w:rPr>
        <w:t xml:space="preserve">a </w:t>
      </w:r>
      <w:r w:rsidR="005455FC" w:rsidRPr="000229F1">
        <w:rPr>
          <w:sz w:val="20"/>
          <w:szCs w:val="20"/>
        </w:rPr>
        <w:t xml:space="preserve">Gaussian process (GP) as a prior to describe the distribution on the target function </w:t>
      </w:r>
      <m:oMath>
        <m:r>
          <w:rPr>
            <w:rFonts w:ascii="Cambria Math" w:hAnsi="Cambria Math"/>
            <w:sz w:val="20"/>
            <w:szCs w:val="20"/>
          </w:rPr>
          <m:t>f</m:t>
        </m:r>
        <m:d>
          <m:dPr>
            <m:ctrlPr>
              <w:ins w:id="77" w:author="Max Ferguson [2]" w:date="2016-07-01T14:07:00Z">
                <w:rPr>
                  <w:rFonts w:ascii="Cambria Math" w:hAnsi="Cambria Math"/>
                  <w:i/>
                  <w:sz w:val="20"/>
                  <w:szCs w:val="20"/>
                </w:rPr>
              </w:ins>
            </m:ctrlPr>
          </m:dPr>
          <m:e>
            <m:r>
              <m:rPr>
                <m:sty m:val="bi"/>
              </m:rPr>
              <w:rPr>
                <w:rFonts w:ascii="Cambria Math" w:hAnsi="Cambria Math"/>
                <w:sz w:val="20"/>
                <w:szCs w:val="20"/>
              </w:rPr>
              <m:t>x</m:t>
            </m:r>
          </m:e>
        </m:d>
      </m:oMath>
      <w:r w:rsidR="005455FC" w:rsidRPr="000229F1">
        <w:rPr>
          <w:sz w:val="20"/>
          <w:szCs w:val="20"/>
        </w:rPr>
        <w:t xml:space="preserve">. </w:t>
      </w:r>
      <w:r w:rsidR="005455FC">
        <w:rPr>
          <w:sz w:val="20"/>
          <w:szCs w:val="20"/>
        </w:rPr>
        <w:t xml:space="preserve">A GP is defined as a collection of random variables, any finite set of which has a joint Gaussian distribution [1] </w:t>
      </w:r>
      <w:r w:rsidR="005455FC" w:rsidRPr="005455FC">
        <w:rPr>
          <w:sz w:val="20"/>
          <w:szCs w:val="20"/>
          <w:highlight w:val="yellow"/>
        </w:rPr>
        <w:t xml:space="preserve">(rephrase according to original ref, not </w:t>
      </w:r>
      <w:proofErr w:type="spellStart"/>
      <w:r w:rsidR="005455FC" w:rsidRPr="005455FC">
        <w:rPr>
          <w:sz w:val="20"/>
          <w:szCs w:val="20"/>
          <w:highlight w:val="yellow"/>
        </w:rPr>
        <w:t>Jinkyoo</w:t>
      </w:r>
      <w:proofErr w:type="spellEnd"/>
      <w:r w:rsidR="005455FC" w:rsidRPr="005455FC">
        <w:rPr>
          <w:sz w:val="20"/>
          <w:szCs w:val="20"/>
          <w:highlight w:val="yellow"/>
        </w:rPr>
        <w:t xml:space="preserve"> et al</w:t>
      </w:r>
      <w:r w:rsidR="005455FC">
        <w:rPr>
          <w:sz w:val="20"/>
          <w:szCs w:val="20"/>
        </w:rPr>
        <w:t xml:space="preserve">). </w:t>
      </w:r>
      <w:r w:rsidR="00E207E2">
        <w:rPr>
          <w:sz w:val="20"/>
          <w:szCs w:val="20"/>
        </w:rPr>
        <w:t xml:space="preserve">As the GP is </w:t>
      </w:r>
      <w:r w:rsidR="00E207E2">
        <w:rPr>
          <w:sz w:val="20"/>
          <w:szCs w:val="20"/>
        </w:rPr>
        <w:t xml:space="preserve">a multivariate Gaussian distribution over </w:t>
      </w:r>
      <w:r w:rsidR="00E207E2">
        <w:rPr>
          <w:sz w:val="20"/>
          <w:szCs w:val="20"/>
        </w:rPr>
        <w:t xml:space="preserve">the </w:t>
      </w:r>
      <w:r w:rsidR="00E207E2">
        <w:rPr>
          <w:sz w:val="20"/>
          <w:szCs w:val="20"/>
        </w:rPr>
        <w:t xml:space="preserve">function </w:t>
      </w:r>
      <m:oMath>
        <m:r>
          <w:rPr>
            <w:rFonts w:ascii="Cambria Math" w:hAnsi="Cambria Math"/>
            <w:sz w:val="20"/>
            <w:szCs w:val="20"/>
          </w:rPr>
          <m:t>f</m:t>
        </m:r>
        <m:d>
          <m:dPr>
            <m:ctrlPr>
              <w:ins w:id="78" w:author="Max Ferguson [2]" w:date="2016-07-01T14:07:00Z">
                <w:rPr>
                  <w:rFonts w:ascii="Cambria Math" w:hAnsi="Cambria Math"/>
                  <w:i/>
                  <w:sz w:val="20"/>
                  <w:szCs w:val="20"/>
                </w:rPr>
              </w:ins>
            </m:ctrlPr>
          </m:dPr>
          <m:e>
            <m:r>
              <w:rPr>
                <w:rFonts w:ascii="Cambria Math" w:hAnsi="Cambria Math"/>
                <w:sz w:val="20"/>
                <w:szCs w:val="20"/>
              </w:rPr>
              <m:t>⋅</m:t>
            </m:r>
          </m:e>
        </m:d>
      </m:oMath>
      <w:r w:rsidR="00E207E2">
        <w:rPr>
          <w:sz w:val="20"/>
          <w:szCs w:val="20"/>
        </w:rPr>
        <w:t xml:space="preserve">, it </w:t>
      </w:r>
      <w:r w:rsidR="00993F6D">
        <w:rPr>
          <w:sz w:val="20"/>
          <w:szCs w:val="20"/>
        </w:rPr>
        <w:t xml:space="preserve">can be fully specified by its mean function </w:t>
      </w:r>
      <m:oMath>
        <m:r>
          <w:rPr>
            <w:rFonts w:ascii="Cambria Math" w:hAnsi="Cambria Math"/>
            <w:sz w:val="20"/>
            <w:szCs w:val="20"/>
          </w:rPr>
          <m:t>m(⋅)</m:t>
        </m:r>
      </m:oMath>
      <w:r w:rsidR="00993F6D">
        <w:rPr>
          <w:sz w:val="20"/>
          <w:szCs w:val="20"/>
        </w:rPr>
        <w:t xml:space="preserve"> and covariance function </w:t>
      </w:r>
      <m:oMath>
        <m:r>
          <w:rPr>
            <w:rFonts w:ascii="Cambria Math" w:hAnsi="Cambria Math"/>
            <w:sz w:val="20"/>
            <w:szCs w:val="20"/>
          </w:rPr>
          <m:t xml:space="preserve">k(⋅,⋅). </m:t>
        </m:r>
      </m:oMath>
      <w:r w:rsidR="00993F6D">
        <w:rPr>
          <w:sz w:val="20"/>
          <w:szCs w:val="20"/>
        </w:rPr>
        <w:t xml:space="preserve">In a GP, </w:t>
      </w:r>
      <w:proofErr w:type="gramStart"/>
      <m:oMath>
        <m:r>
          <w:rPr>
            <w:rFonts w:ascii="Cambria Math" w:hAnsi="Cambria Math"/>
            <w:sz w:val="20"/>
            <w:szCs w:val="20"/>
          </w:rPr>
          <m:t>m(</m:t>
        </m:r>
        <w:proofErr w:type="gramEnd"/>
        <m:r>
          <w:rPr>
            <w:rFonts w:ascii="Cambria Math" w:hAnsi="Cambria Math"/>
            <w:sz w:val="20"/>
            <w:szCs w:val="20"/>
          </w:rPr>
          <m:t>⋅)</m:t>
        </m:r>
      </m:oMath>
      <w:r w:rsidR="00993F6D">
        <w:rPr>
          <w:sz w:val="20"/>
          <w:szCs w:val="20"/>
        </w:rPr>
        <w:t xml:space="preserve"> and </w:t>
      </w:r>
      <m:oMath>
        <m:r>
          <w:rPr>
            <w:rFonts w:ascii="Cambria Math" w:hAnsi="Cambria Math"/>
            <w:sz w:val="20"/>
            <w:szCs w:val="20"/>
          </w:rPr>
          <m:t>k(⋅,⋅)</m:t>
        </m:r>
      </m:oMath>
      <w:r w:rsidR="001E073C">
        <w:rPr>
          <w:sz w:val="20"/>
          <w:szCs w:val="20"/>
        </w:rPr>
        <w:t xml:space="preserve"> are not constant parameters but functions incorporating prior knowledge about the unknown function </w:t>
      </w:r>
      <m:oMath>
        <m:r>
          <w:rPr>
            <w:rFonts w:ascii="Cambria Math" w:hAnsi="Cambria Math"/>
            <w:sz w:val="20"/>
            <w:szCs w:val="20"/>
          </w:rPr>
          <m:t xml:space="preserve">f(x) </m:t>
        </m:r>
      </m:oMath>
      <w:r w:rsidR="001E073C">
        <w:rPr>
          <w:sz w:val="20"/>
          <w:szCs w:val="20"/>
        </w:rPr>
        <w:t xml:space="preserve">(ref MIT Press). </w:t>
      </w:r>
    </w:p>
    <w:tbl>
      <w:tblPr>
        <w:tblW w:w="5000" w:type="pct"/>
        <w:tblLayout w:type="fixed"/>
        <w:tblLook w:val="04A0" w:firstRow="1" w:lastRow="0" w:firstColumn="1" w:lastColumn="0" w:noHBand="0" w:noVBand="1"/>
      </w:tblPr>
      <w:tblGrid>
        <w:gridCol w:w="8096"/>
        <w:gridCol w:w="544"/>
      </w:tblGrid>
      <w:tr w:rsidR="000229F1" w:rsidRPr="000229F1" w14:paraId="6E260E81" w14:textId="77777777" w:rsidTr="00C940D0">
        <w:trPr>
          <w:trHeight w:val="670"/>
        </w:trPr>
        <w:tc>
          <w:tcPr>
            <w:tcW w:w="4685" w:type="pct"/>
            <w:vAlign w:val="center"/>
          </w:tcPr>
          <w:p w14:paraId="44A249D0" w14:textId="77777777" w:rsidR="000229F1" w:rsidRPr="000229F1" w:rsidRDefault="000229F1" w:rsidP="00C940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m:oMathPara>
              <m:oMath>
                <m:r>
                  <w:rPr>
                    <w:rFonts w:ascii="Cambria Math" w:hAnsi="Cambria Math"/>
                    <w:sz w:val="20"/>
                    <w:szCs w:val="20"/>
                  </w:rPr>
                  <m:t>p(</m:t>
                </m:r>
                <m:sSup>
                  <m:sSupPr>
                    <m:ctrlPr>
                      <w:ins w:id="79" w:author="Max Ferguson [2]" w:date="2016-07-01T14:07:00Z">
                        <w:rPr>
                          <w:rFonts w:ascii="Cambria Math" w:hAnsi="Cambria Math"/>
                          <w:i/>
                          <w:sz w:val="20"/>
                          <w:szCs w:val="20"/>
                        </w:rPr>
                      </w:ins>
                    </m:ctrlPr>
                  </m:sSupPr>
                  <m:e>
                    <m:r>
                      <w:rPr>
                        <w:rFonts w:ascii="Cambria Math" w:hAnsi="Cambria Math"/>
                        <w:sz w:val="20"/>
                        <w:szCs w:val="20"/>
                      </w:rPr>
                      <m:t>f</m:t>
                    </m:r>
                  </m:e>
                  <m:sup>
                    <m:r>
                      <w:rPr>
                        <w:rFonts w:ascii="Cambria Math" w:hAnsi="Cambria Math"/>
                        <w:sz w:val="20"/>
                        <w:szCs w:val="20"/>
                      </w:rPr>
                      <m:t>1:n</m:t>
                    </m:r>
                  </m:sup>
                </m:sSup>
                <m:r>
                  <m:rPr>
                    <m:sty m:val="bi"/>
                  </m:rPr>
                  <w:rPr>
                    <w:rFonts w:ascii="Cambria Math" w:hAnsi="Cambria Math"/>
                    <w:sz w:val="20"/>
                    <w:szCs w:val="20"/>
                  </w:rPr>
                  <m:t>)</m:t>
                </m:r>
                <m:r>
                  <w:rPr>
                    <w:rFonts w:ascii="Cambria Math" w:hAnsi="Cambria Math"/>
                    <w:sz w:val="20"/>
                    <w:szCs w:val="20"/>
                  </w:rPr>
                  <m:t>=GP</m:t>
                </m:r>
                <m:d>
                  <m:dPr>
                    <m:ctrlPr>
                      <w:ins w:id="80" w:author="Max Ferguson [2]" w:date="2016-07-01T14:07:00Z">
                        <w:rPr>
                          <w:rFonts w:ascii="Cambria Math" w:hAnsi="Cambria Math"/>
                          <w:i/>
                          <w:sz w:val="20"/>
                          <w:szCs w:val="20"/>
                        </w:rPr>
                      </w:ins>
                    </m:ctrlPr>
                  </m:dPr>
                  <m:e>
                    <m:r>
                      <w:rPr>
                        <w:rFonts w:ascii="Cambria Math" w:hAnsi="Cambria Math"/>
                        <w:sz w:val="20"/>
                        <w:szCs w:val="20"/>
                      </w:rPr>
                      <m:t>m</m:t>
                    </m:r>
                    <m:d>
                      <m:dPr>
                        <m:ctrlPr>
                          <w:ins w:id="81" w:author="Max Ferguson [2]" w:date="2016-07-01T14:07:00Z">
                            <w:rPr>
                              <w:rFonts w:ascii="Cambria Math" w:hAnsi="Cambria Math"/>
                              <w:i/>
                              <w:sz w:val="20"/>
                              <w:szCs w:val="20"/>
                            </w:rPr>
                          </w:ins>
                        </m:ctrlPr>
                      </m:dPr>
                      <m:e>
                        <m:r>
                          <w:rPr>
                            <w:rFonts w:ascii="Cambria Math" w:hAnsi="Cambria Math"/>
                            <w:sz w:val="20"/>
                            <w:szCs w:val="20"/>
                          </w:rPr>
                          <m:t>∙</m:t>
                        </m:r>
                      </m:e>
                    </m:d>
                    <m:r>
                      <w:rPr>
                        <w:rFonts w:ascii="Cambria Math" w:hAnsi="Cambria Math"/>
                        <w:sz w:val="20"/>
                        <w:szCs w:val="20"/>
                      </w:rPr>
                      <m:t>,k</m:t>
                    </m:r>
                    <m:d>
                      <m:dPr>
                        <m:ctrlPr>
                          <w:ins w:id="82" w:author="Max Ferguson [2]" w:date="2016-07-01T14:07:00Z">
                            <w:rPr>
                              <w:rFonts w:ascii="Cambria Math" w:hAnsi="Cambria Math"/>
                              <w:i/>
                              <w:sz w:val="20"/>
                              <w:szCs w:val="20"/>
                            </w:rPr>
                          </w:ins>
                        </m:ctrlPr>
                      </m:dPr>
                      <m:e>
                        <m:r>
                          <w:rPr>
                            <w:rFonts w:ascii="Cambria Math" w:hAnsi="Cambria Math"/>
                            <w:sz w:val="20"/>
                            <w:szCs w:val="20"/>
                          </w:rPr>
                          <m:t>∙,∙</m:t>
                        </m:r>
                      </m:e>
                    </m:d>
                  </m:e>
                </m:d>
              </m:oMath>
            </m:oMathPara>
          </w:p>
        </w:tc>
        <w:tc>
          <w:tcPr>
            <w:tcW w:w="315" w:type="pct"/>
            <w:vAlign w:val="center"/>
          </w:tcPr>
          <w:p w14:paraId="20F68CF4" w14:textId="77777777" w:rsidR="000229F1" w:rsidRPr="000229F1" w:rsidRDefault="000229F1" w:rsidP="00C940D0">
            <w:pPr>
              <w:jc w:val="both"/>
              <w:rPr>
                <w:sz w:val="20"/>
                <w:szCs w:val="20"/>
              </w:rPr>
            </w:pPr>
          </w:p>
          <w:p w14:paraId="2D8A1EB2" w14:textId="77777777" w:rsidR="000229F1" w:rsidRPr="000229F1" w:rsidRDefault="000229F1" w:rsidP="00C940D0">
            <w:pPr>
              <w:jc w:val="right"/>
              <w:rPr>
                <w:sz w:val="20"/>
                <w:szCs w:val="20"/>
              </w:rPr>
            </w:pPr>
            <w:commentRangeStart w:id="83"/>
            <w:r w:rsidRPr="000229F1">
              <w:rPr>
                <w:sz w:val="20"/>
                <w:szCs w:val="20"/>
              </w:rPr>
              <w:t>(1)</w:t>
            </w:r>
            <w:commentRangeEnd w:id="83"/>
            <w:r w:rsidRPr="000229F1">
              <w:rPr>
                <w:rStyle w:val="CommentReference"/>
              </w:rPr>
              <w:commentReference w:id="83"/>
            </w:r>
          </w:p>
          <w:p w14:paraId="26C85308" w14:textId="77777777" w:rsidR="000229F1" w:rsidRPr="000229F1" w:rsidRDefault="000229F1" w:rsidP="00C940D0">
            <w:pPr>
              <w:jc w:val="both"/>
              <w:rPr>
                <w:sz w:val="20"/>
                <w:szCs w:val="20"/>
              </w:rPr>
            </w:pPr>
          </w:p>
        </w:tc>
      </w:tr>
    </w:tbl>
    <w:p w14:paraId="212C1081" w14:textId="2C2F8313" w:rsidR="000229F1" w:rsidRPr="000229F1" w:rsidRDefault="001E073C" w:rsidP="001E07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Pr>
          <w:sz w:val="20"/>
          <w:szCs w:val="20"/>
        </w:rPr>
        <w:t xml:space="preserve">The mean function </w:t>
      </w:r>
      <m:oMath>
        <m:r>
          <w:rPr>
            <w:rFonts w:ascii="Cambria Math" w:hAnsi="Cambria Math"/>
            <w:sz w:val="20"/>
            <w:szCs w:val="20"/>
          </w:rPr>
          <m:t>m</m:t>
        </m:r>
        <m:d>
          <m:dPr>
            <m:ctrlPr>
              <w:ins w:id="84" w:author="Max Ferguson [2]" w:date="2016-07-01T14:07:00Z">
                <w:rPr>
                  <w:rFonts w:ascii="Cambria Math" w:hAnsi="Cambria Math"/>
                  <w:i/>
                  <w:sz w:val="20"/>
                  <w:szCs w:val="20"/>
                </w:rPr>
              </w:ins>
            </m:ctrlPr>
          </m:dPr>
          <m:e>
            <m:r>
              <w:rPr>
                <w:rFonts w:ascii="Cambria Math" w:hAnsi="Cambria Math"/>
                <w:sz w:val="20"/>
                <w:szCs w:val="20"/>
              </w:rPr>
              <m:t>∙</m:t>
            </m:r>
          </m:e>
        </m:d>
      </m:oMath>
      <w:r w:rsidRPr="000229F1">
        <w:rPr>
          <w:sz w:val="20"/>
          <w:szCs w:val="20"/>
        </w:rPr>
        <w:t xml:space="preserve"> </w:t>
      </w:r>
      <w:r>
        <w:rPr>
          <w:sz w:val="20"/>
          <w:szCs w:val="20"/>
        </w:rPr>
        <w:t>captures</w:t>
      </w:r>
      <w:r w:rsidRPr="000229F1">
        <w:rPr>
          <w:sz w:val="20"/>
          <w:szCs w:val="20"/>
        </w:rPr>
        <w:t xml:space="preserve"> the overall trend in the target function value, and </w:t>
      </w:r>
      <m:oMath>
        <m:r>
          <w:rPr>
            <w:rFonts w:ascii="Cambria Math" w:hAnsi="Cambria Math"/>
            <w:sz w:val="20"/>
            <w:szCs w:val="20"/>
          </w:rPr>
          <m:t>k</m:t>
        </m:r>
        <m:d>
          <m:dPr>
            <m:ctrlPr>
              <w:ins w:id="85" w:author="Max Ferguson [2]" w:date="2016-07-01T14:07:00Z">
                <w:rPr>
                  <w:rFonts w:ascii="Cambria Math" w:hAnsi="Cambria Math"/>
                  <w:i/>
                  <w:sz w:val="20"/>
                  <w:szCs w:val="20"/>
                </w:rPr>
              </w:ins>
            </m:ctrlPr>
          </m:dPr>
          <m:e>
            <m:r>
              <w:rPr>
                <w:rFonts w:ascii="Cambria Math" w:hAnsi="Cambria Math"/>
                <w:sz w:val="20"/>
                <w:szCs w:val="20"/>
              </w:rPr>
              <m:t>∙,∙</m:t>
            </m:r>
          </m:e>
        </m:d>
      </m:oMath>
      <w:r w:rsidRPr="000229F1">
        <w:rPr>
          <w:sz w:val="20"/>
          <w:szCs w:val="20"/>
        </w:rPr>
        <w:t xml:space="preserve"> is used to approximate the covariance</w:t>
      </w:r>
      <w:r>
        <w:rPr>
          <w:sz w:val="20"/>
          <w:szCs w:val="20"/>
        </w:rPr>
        <w:t xml:space="preserve"> by </w:t>
      </w:r>
      <w:r>
        <w:rPr>
          <w:rFonts w:eastAsia="Times New Roman"/>
          <w:sz w:val="20"/>
          <w:szCs w:val="20"/>
        </w:rPr>
        <w:t>representing</w:t>
      </w:r>
      <w:r w:rsidRPr="001E073C">
        <w:rPr>
          <w:rFonts w:eastAsia="Times New Roman"/>
          <w:sz w:val="20"/>
          <w:szCs w:val="20"/>
        </w:rPr>
        <w:t xml:space="preserve"> the similarity between the data points</w:t>
      </w:r>
      <w:r w:rsidRPr="000229F1">
        <w:rPr>
          <w:sz w:val="20"/>
          <w:szCs w:val="20"/>
        </w:rPr>
        <w:t xml:space="preserve">. </w:t>
      </w:r>
      <w:r w:rsidR="000229F1" w:rsidRPr="000229F1">
        <w:rPr>
          <w:sz w:val="20"/>
          <w:szCs w:val="20"/>
        </w:rPr>
        <w:t>In GPR</w:t>
      </w:r>
      <w:r>
        <w:rPr>
          <w:sz w:val="20"/>
          <w:szCs w:val="20"/>
        </w:rPr>
        <w:t xml:space="preserve">, </w:t>
      </w:r>
      <w:proofErr w:type="gramStart"/>
      <m:oMath>
        <m:r>
          <w:rPr>
            <w:rFonts w:ascii="Cambria Math" w:hAnsi="Cambria Math"/>
            <w:sz w:val="20"/>
            <w:szCs w:val="20"/>
          </w:rPr>
          <m:t>m(</m:t>
        </m:r>
        <w:proofErr w:type="gramEnd"/>
        <m:r>
          <w:rPr>
            <w:rFonts w:ascii="Cambria Math" w:hAnsi="Cambria Math"/>
            <w:sz w:val="20"/>
            <w:szCs w:val="20"/>
          </w:rPr>
          <m:t>⋅)</m:t>
        </m:r>
      </m:oMath>
      <w:r>
        <w:rPr>
          <w:sz w:val="20"/>
          <w:szCs w:val="20"/>
        </w:rPr>
        <w:t xml:space="preserve"> is often chosen to be a zero function (ref). In this case </w:t>
      </w:r>
      <w:r w:rsidR="000229F1" w:rsidRPr="000229F1">
        <w:rPr>
          <w:sz w:val="20"/>
          <w:szCs w:val="20"/>
        </w:rPr>
        <w:t>the</w:t>
      </w:r>
      <w:r>
        <w:rPr>
          <w:sz w:val="20"/>
          <w:szCs w:val="20"/>
        </w:rPr>
        <w:t xml:space="preserve"> target function is fully described by the</w:t>
      </w:r>
      <w:r w:rsidR="000229F1" w:rsidRPr="000229F1">
        <w:rPr>
          <w:sz w:val="20"/>
          <w:szCs w:val="20"/>
        </w:rPr>
        <w:t xml:space="preserve"> </w:t>
      </w:r>
      <w:r>
        <w:rPr>
          <w:sz w:val="20"/>
          <w:szCs w:val="20"/>
        </w:rPr>
        <w:t>c</w:t>
      </w:r>
      <w:r w:rsidR="000229F1" w:rsidRPr="000229F1">
        <w:rPr>
          <w:sz w:val="20"/>
          <w:szCs w:val="20"/>
        </w:rPr>
        <w:t>ovariance</w:t>
      </w:r>
      <w:r>
        <w:rPr>
          <w:sz w:val="20"/>
          <w:szCs w:val="20"/>
        </w:rPr>
        <w:t xml:space="preserve"> kernel function </w:t>
      </w:r>
      <m:oMath>
        <m:r>
          <w:rPr>
            <w:rFonts w:ascii="Cambria Math" w:hAnsi="Cambria Math"/>
            <w:sz w:val="20"/>
            <w:szCs w:val="20"/>
          </w:rPr>
          <m:t>k</m:t>
        </m:r>
        <m:d>
          <m:dPr>
            <m:ctrlPr>
              <w:ins w:id="86" w:author="Max Ferguson [2]" w:date="2016-07-01T14:07:00Z">
                <w:rPr>
                  <w:rFonts w:ascii="Cambria Math" w:hAnsi="Cambria Math"/>
                  <w:i/>
                  <w:sz w:val="20"/>
                  <w:szCs w:val="20"/>
                </w:rPr>
              </w:ins>
            </m:ctrlPr>
          </m:dPr>
          <m:e>
            <m:r>
              <w:rPr>
                <w:rFonts w:ascii="Cambria Math" w:hAnsi="Cambria Math"/>
                <w:sz w:val="20"/>
                <w:szCs w:val="20"/>
              </w:rPr>
              <m:t>∙,∙</m:t>
            </m:r>
          </m:e>
        </m:d>
        <m:r>
          <w:rPr>
            <w:rFonts w:ascii="Cambria Math" w:hAnsi="Cambria Math"/>
            <w:sz w:val="20"/>
            <w:szCs w:val="20"/>
          </w:rPr>
          <m:t>.</m:t>
        </m:r>
      </m:oMath>
      <w:r w:rsidR="000229F1" w:rsidRPr="000229F1">
        <w:rPr>
          <w:sz w:val="20"/>
          <w:szCs w:val="20"/>
        </w:rPr>
        <w:t xml:space="preserve"> </w:t>
      </w:r>
      <w:r>
        <w:rPr>
          <w:sz w:val="20"/>
          <w:szCs w:val="20"/>
        </w:rPr>
        <w:t>T</w:t>
      </w:r>
      <w:r w:rsidR="000229F1" w:rsidRPr="000229F1">
        <w:rPr>
          <w:sz w:val="20"/>
          <w:szCs w:val="20"/>
        </w:rPr>
        <w:t xml:space="preserve">he type of kernel function </w:t>
      </w:r>
      <m:oMath>
        <m:r>
          <w:rPr>
            <w:rFonts w:ascii="Cambria Math" w:hAnsi="Cambria Math"/>
            <w:sz w:val="20"/>
            <w:szCs w:val="20"/>
          </w:rPr>
          <m:t>k(</m:t>
        </m:r>
        <w:proofErr w:type="gramStart"/>
        <m:r>
          <m:rPr>
            <m:sty m:val="bi"/>
          </m:rPr>
          <w:rPr>
            <w:rFonts w:ascii="Cambria Math" w:hAnsi="Cambria Math"/>
            <w:sz w:val="20"/>
            <w:szCs w:val="20"/>
          </w:rPr>
          <m:t>x</m:t>
        </m:r>
        <m:r>
          <w:rPr>
            <w:rFonts w:ascii="Cambria Math" w:hAnsi="Cambria Math"/>
            <w:sz w:val="20"/>
            <w:szCs w:val="20"/>
          </w:rPr>
          <m:t>,</m:t>
        </m:r>
        <m:r>
          <m:rPr>
            <m:sty m:val="bi"/>
          </m:rPr>
          <w:rPr>
            <w:rFonts w:ascii="Cambria Math" w:hAnsi="Cambria Math"/>
            <w:sz w:val="20"/>
            <w:szCs w:val="20"/>
          </w:rPr>
          <m:t>x</m:t>
        </m:r>
        <w:proofErr w:type="gramEnd"/>
        <m:r>
          <w:rPr>
            <w:rFonts w:ascii="Cambria Math" w:hAnsi="Cambria Math"/>
            <w:sz w:val="20"/>
            <w:szCs w:val="20"/>
          </w:rPr>
          <m:t>')</m:t>
        </m:r>
      </m:oMath>
      <w:r w:rsidR="000229F1" w:rsidRPr="000229F1">
        <w:rPr>
          <w:sz w:val="20"/>
          <w:szCs w:val="20"/>
        </w:rPr>
        <w:t xml:space="preserve"> used to build a GPR model can </w:t>
      </w:r>
      <w:r>
        <w:rPr>
          <w:sz w:val="20"/>
          <w:szCs w:val="20"/>
        </w:rPr>
        <w:t xml:space="preserve">strongly </w:t>
      </w:r>
      <w:r w:rsidR="000229F1" w:rsidRPr="000229F1">
        <w:rPr>
          <w:sz w:val="20"/>
          <w:szCs w:val="20"/>
        </w:rPr>
        <w:t xml:space="preserve">impact the accuracy of the prediction model. </w:t>
      </w:r>
      <w:r>
        <w:rPr>
          <w:sz w:val="20"/>
          <w:szCs w:val="20"/>
        </w:rPr>
        <w:t xml:space="preserve">In this study the </w:t>
      </w:r>
      <w:r w:rsidR="000229F1" w:rsidRPr="000229F1">
        <w:rPr>
          <w:sz w:val="20"/>
          <w:szCs w:val="20"/>
        </w:rPr>
        <w:t xml:space="preserve">Automatic Relevance Determination (ARD) squared exponential covariance function </w:t>
      </w:r>
      <w:r w:rsidR="00DB73EA">
        <w:rPr>
          <w:sz w:val="20"/>
          <w:szCs w:val="20"/>
        </w:rPr>
        <w:t>was chosen:</w:t>
      </w:r>
    </w:p>
    <w:p w14:paraId="3281E933" w14:textId="77777777" w:rsidR="000229F1" w:rsidRPr="000229F1" w:rsidRDefault="000229F1" w:rsidP="000229F1">
      <w:pPr>
        <w:ind w:firstLine="360"/>
        <w:jc w:val="both"/>
        <w:rPr>
          <w:sz w:val="20"/>
          <w:szCs w:val="20"/>
        </w:rPr>
      </w:pPr>
    </w:p>
    <w:tbl>
      <w:tblPr>
        <w:tblW w:w="5000" w:type="pct"/>
        <w:tblLayout w:type="fixed"/>
        <w:tblLook w:val="04A0" w:firstRow="1" w:lastRow="0" w:firstColumn="1" w:lastColumn="0" w:noHBand="0" w:noVBand="1"/>
      </w:tblPr>
      <w:tblGrid>
        <w:gridCol w:w="8033"/>
        <w:gridCol w:w="607"/>
      </w:tblGrid>
      <w:tr w:rsidR="000229F1" w:rsidRPr="000229F1" w14:paraId="3E73EF7F" w14:textId="77777777" w:rsidTr="00C940D0">
        <w:tc>
          <w:tcPr>
            <w:tcW w:w="4649" w:type="pct"/>
            <w:vAlign w:val="center"/>
          </w:tcPr>
          <w:p w14:paraId="3CDC162E" w14:textId="77777777" w:rsidR="000229F1" w:rsidRPr="000229F1" w:rsidRDefault="000229F1" w:rsidP="00C940D0">
            <w:pPr>
              <w:jc w:val="both"/>
              <w:rPr>
                <w:sz w:val="20"/>
                <w:szCs w:val="20"/>
              </w:rPr>
            </w:pPr>
            <m:oMathPara>
              <m:oMath>
                <m:r>
                  <w:rPr>
                    <w:rFonts w:ascii="Cambria Math" w:hAnsi="Cambria Math"/>
                    <w:sz w:val="20"/>
                    <w:szCs w:val="20"/>
                  </w:rPr>
                  <m:t>k</m:t>
                </m:r>
                <m:d>
                  <m:dPr>
                    <m:ctrlPr>
                      <w:ins w:id="87" w:author="Max Ferguson [2]" w:date="2016-07-01T14:07:00Z">
                        <w:rPr>
                          <w:rFonts w:ascii="Cambria Math" w:hAnsi="Cambria Math"/>
                          <w:i/>
                          <w:sz w:val="20"/>
                          <w:szCs w:val="20"/>
                        </w:rPr>
                      </w:ins>
                    </m:ctrlPr>
                  </m:dPr>
                  <m:e>
                    <m:sSup>
                      <m:sSupPr>
                        <m:ctrlPr>
                          <w:ins w:id="88" w:author="Max Ferguson [2]" w:date="2016-07-01T14:07:00Z">
                            <w:rPr>
                              <w:rFonts w:ascii="Cambria Math" w:hAnsi="Cambria Math"/>
                              <w:b/>
                              <w:i/>
                              <w:sz w:val="20"/>
                              <w:szCs w:val="20"/>
                            </w:rPr>
                          </w:ins>
                        </m:ctrlPr>
                      </m:sSupPr>
                      <m:e>
                        <m:r>
                          <m:rPr>
                            <m:sty m:val="bi"/>
                          </m:rPr>
                          <w:rPr>
                            <w:rFonts w:ascii="Cambria Math" w:hAnsi="Cambria Math"/>
                            <w:sz w:val="20"/>
                            <w:szCs w:val="20"/>
                          </w:rPr>
                          <m:t>x</m:t>
                        </m:r>
                      </m:e>
                      <m:sup>
                        <m:r>
                          <w:rPr>
                            <w:rFonts w:ascii="Cambria Math" w:hAnsi="Cambria Math"/>
                            <w:sz w:val="20"/>
                            <w:szCs w:val="20"/>
                          </w:rPr>
                          <m:t>i</m:t>
                        </m:r>
                      </m:sup>
                    </m:sSup>
                    <m:r>
                      <w:rPr>
                        <w:rFonts w:ascii="Cambria Math" w:hAnsi="Cambria Math"/>
                        <w:sz w:val="20"/>
                        <w:szCs w:val="20"/>
                      </w:rPr>
                      <m:t xml:space="preserve">, </m:t>
                    </m:r>
                    <m:sSup>
                      <m:sSupPr>
                        <m:ctrlPr>
                          <w:ins w:id="89" w:author="Max Ferguson [2]" w:date="2016-07-01T14:07:00Z">
                            <w:rPr>
                              <w:rFonts w:ascii="Cambria Math" w:hAnsi="Cambria Math"/>
                              <w:b/>
                              <w:i/>
                              <w:sz w:val="20"/>
                              <w:szCs w:val="20"/>
                            </w:rPr>
                          </w:ins>
                        </m:ctrlPr>
                      </m:sSupPr>
                      <m:e>
                        <m:r>
                          <m:rPr>
                            <m:sty m:val="bi"/>
                          </m:rPr>
                          <w:rPr>
                            <w:rFonts w:ascii="Cambria Math" w:hAnsi="Cambria Math"/>
                            <w:sz w:val="20"/>
                            <w:szCs w:val="20"/>
                          </w:rPr>
                          <m:t>x</m:t>
                        </m:r>
                      </m:e>
                      <m:sup>
                        <m:r>
                          <w:rPr>
                            <w:rFonts w:ascii="Cambria Math" w:hAnsi="Cambria Math"/>
                            <w:sz w:val="20"/>
                            <w:szCs w:val="20"/>
                          </w:rPr>
                          <m:t>j</m:t>
                        </m:r>
                      </m:sup>
                    </m:sSup>
                  </m:e>
                </m:d>
                <m:r>
                  <w:rPr>
                    <w:rFonts w:ascii="Cambria Math" w:hAnsi="Cambria Math"/>
                    <w:sz w:val="20"/>
                    <w:szCs w:val="20"/>
                  </w:rPr>
                  <m:t>=γ</m:t>
                </m:r>
                <m:r>
                  <m:rPr>
                    <m:sty m:val="p"/>
                  </m:rPr>
                  <w:rPr>
                    <w:rFonts w:ascii="Cambria Math" w:hAnsi="Cambria Math"/>
                    <w:sz w:val="20"/>
                    <w:szCs w:val="20"/>
                  </w:rPr>
                  <m:t>exp</m:t>
                </m:r>
                <m:d>
                  <m:dPr>
                    <m:ctrlPr>
                      <w:ins w:id="90" w:author="Max Ferguson [2]" w:date="2016-07-01T14:07:00Z">
                        <w:rPr>
                          <w:rFonts w:ascii="Cambria Math" w:hAnsi="Cambria Math"/>
                          <w:sz w:val="20"/>
                          <w:szCs w:val="20"/>
                        </w:rPr>
                      </w:ins>
                    </m:ctrlPr>
                  </m:dPr>
                  <m:e>
                    <m:r>
                      <w:rPr>
                        <w:rFonts w:ascii="Cambria Math" w:hAnsi="Cambria Math"/>
                        <w:sz w:val="20"/>
                        <w:szCs w:val="20"/>
                      </w:rPr>
                      <m:t>-</m:t>
                    </m:r>
                    <m:f>
                      <m:fPr>
                        <m:ctrlPr>
                          <w:ins w:id="91" w:author="Max Ferguson [2]" w:date="2016-07-01T14:07:00Z">
                            <w:rPr>
                              <w:rFonts w:ascii="Cambria Math" w:hAnsi="Cambria Math"/>
                              <w:i/>
                              <w:sz w:val="20"/>
                              <w:szCs w:val="20"/>
                            </w:rPr>
                          </w:ins>
                        </m:ctrlPr>
                      </m:fPr>
                      <m:num>
                        <m:r>
                          <w:rPr>
                            <w:rFonts w:ascii="Cambria Math" w:hAnsi="Cambria Math"/>
                            <w:sz w:val="20"/>
                            <w:szCs w:val="20"/>
                          </w:rPr>
                          <m:t>1</m:t>
                        </m:r>
                      </m:num>
                      <m:den>
                        <m:r>
                          <w:rPr>
                            <w:rFonts w:ascii="Cambria Math" w:hAnsi="Cambria Math"/>
                            <w:sz w:val="20"/>
                            <w:szCs w:val="20"/>
                          </w:rPr>
                          <m:t>2</m:t>
                        </m:r>
                      </m:den>
                    </m:f>
                    <m:sSup>
                      <m:sSupPr>
                        <m:ctrlPr>
                          <w:ins w:id="92" w:author="Max Ferguson [2]" w:date="2016-07-01T14:07:00Z">
                            <w:rPr>
                              <w:rFonts w:ascii="Cambria Math" w:hAnsi="Cambria Math"/>
                              <w:i/>
                              <w:sz w:val="20"/>
                              <w:szCs w:val="20"/>
                            </w:rPr>
                          </w:ins>
                        </m:ctrlPr>
                      </m:sSupPr>
                      <m:e>
                        <m:d>
                          <m:dPr>
                            <m:ctrlPr>
                              <w:ins w:id="93" w:author="Max Ferguson [2]" w:date="2016-07-01T14:07:00Z">
                                <w:rPr>
                                  <w:rFonts w:ascii="Cambria Math" w:hAnsi="Cambria Math"/>
                                  <w:i/>
                                  <w:sz w:val="20"/>
                                  <w:szCs w:val="20"/>
                                </w:rPr>
                              </w:ins>
                            </m:ctrlPr>
                          </m:dPr>
                          <m:e>
                            <m:sSup>
                              <m:sSupPr>
                                <m:ctrlPr>
                                  <w:ins w:id="94" w:author="Max Ferguson [2]" w:date="2016-07-01T14:07:00Z">
                                    <w:rPr>
                                      <w:rFonts w:ascii="Cambria Math" w:hAnsi="Cambria Math"/>
                                      <w:b/>
                                      <w:i/>
                                      <w:sz w:val="20"/>
                                      <w:szCs w:val="20"/>
                                    </w:rPr>
                                  </w:ins>
                                </m:ctrlPr>
                              </m:sSupPr>
                              <m:e>
                                <m:r>
                                  <m:rPr>
                                    <m:sty m:val="bi"/>
                                  </m:rPr>
                                  <w:rPr>
                                    <w:rFonts w:ascii="Cambria Math" w:hAnsi="Cambria Math"/>
                                    <w:sz w:val="20"/>
                                    <w:szCs w:val="20"/>
                                  </w:rPr>
                                  <m:t>x</m:t>
                                </m:r>
                              </m:e>
                              <m:sup>
                                <m:r>
                                  <w:rPr>
                                    <w:rFonts w:ascii="Cambria Math" w:hAnsi="Cambria Math"/>
                                    <w:sz w:val="20"/>
                                    <w:szCs w:val="20"/>
                                  </w:rPr>
                                  <m:t>i</m:t>
                                </m:r>
                              </m:sup>
                            </m:sSup>
                            <m:r>
                              <w:rPr>
                                <w:rFonts w:ascii="Cambria Math" w:hAnsi="Cambria Math"/>
                                <w:sz w:val="20"/>
                                <w:szCs w:val="20"/>
                              </w:rPr>
                              <m:t>-</m:t>
                            </m:r>
                            <m:sSup>
                              <m:sSupPr>
                                <m:ctrlPr>
                                  <w:ins w:id="95" w:author="Max Ferguson [2]" w:date="2016-07-01T14:07:00Z">
                                    <w:rPr>
                                      <w:rFonts w:ascii="Cambria Math" w:hAnsi="Cambria Math"/>
                                      <w:b/>
                                      <w:i/>
                                      <w:sz w:val="20"/>
                                      <w:szCs w:val="20"/>
                                    </w:rPr>
                                  </w:ins>
                                </m:ctrlPr>
                              </m:sSupPr>
                              <m:e>
                                <m:r>
                                  <m:rPr>
                                    <m:sty m:val="bi"/>
                                  </m:rPr>
                                  <w:rPr>
                                    <w:rFonts w:ascii="Cambria Math" w:hAnsi="Cambria Math"/>
                                    <w:sz w:val="20"/>
                                    <w:szCs w:val="20"/>
                                  </w:rPr>
                                  <m:t>x</m:t>
                                </m:r>
                              </m:e>
                              <m:sup>
                                <m:r>
                                  <w:rPr>
                                    <w:rFonts w:ascii="Cambria Math" w:hAnsi="Cambria Math"/>
                                    <w:sz w:val="20"/>
                                    <w:szCs w:val="20"/>
                                  </w:rPr>
                                  <m:t>j</m:t>
                                </m:r>
                              </m:sup>
                            </m:sSup>
                          </m:e>
                        </m:d>
                      </m:e>
                      <m:sup>
                        <m:r>
                          <w:rPr>
                            <w:rFonts w:ascii="Cambria Math" w:hAnsi="Cambria Math"/>
                            <w:sz w:val="20"/>
                            <w:szCs w:val="20"/>
                          </w:rPr>
                          <m:t>T</m:t>
                        </m:r>
                      </m:sup>
                    </m:sSup>
                    <m:sSup>
                      <m:sSupPr>
                        <m:ctrlPr>
                          <w:ins w:id="96" w:author="Max Ferguson [2]" w:date="2016-07-01T14:07:00Z">
                            <w:rPr>
                              <w:rFonts w:ascii="Cambria Math" w:hAnsi="Cambria Math"/>
                              <w:sz w:val="20"/>
                              <w:szCs w:val="20"/>
                            </w:rPr>
                          </w:ins>
                        </m:ctrlPr>
                      </m:sSupPr>
                      <m:e>
                        <m:r>
                          <m:rPr>
                            <m:sty m:val="p"/>
                          </m:rPr>
                          <w:rPr>
                            <w:rFonts w:ascii="Cambria Math" w:hAnsi="Cambria Math"/>
                            <w:sz w:val="20"/>
                            <w:szCs w:val="20"/>
                          </w:rPr>
                          <m:t>diag</m:t>
                        </m:r>
                        <m:d>
                          <m:dPr>
                            <m:ctrlPr>
                              <w:ins w:id="97" w:author="Max Ferguson [2]" w:date="2016-07-01T14:07:00Z">
                                <w:rPr>
                                  <w:rFonts w:ascii="Cambria Math" w:hAnsi="Cambria Math"/>
                                  <w:i/>
                                  <w:sz w:val="20"/>
                                  <w:szCs w:val="20"/>
                                </w:rPr>
                              </w:ins>
                            </m:ctrlPr>
                          </m:dPr>
                          <m:e>
                            <m:r>
                              <m:rPr>
                                <m:sty m:val="bi"/>
                              </m:rPr>
                              <w:rPr>
                                <w:rFonts w:ascii="Cambria Math" w:hAnsi="Cambria Math"/>
                                <w:sz w:val="20"/>
                                <w:szCs w:val="20"/>
                              </w:rPr>
                              <m:t>λ</m:t>
                            </m:r>
                            <m:ctrlPr>
                              <w:ins w:id="98" w:author="Max Ferguson [2]" w:date="2016-07-01T14:07:00Z">
                                <w:rPr>
                                  <w:rFonts w:ascii="Cambria Math" w:hAnsi="Cambria Math"/>
                                  <w:b/>
                                  <w:i/>
                                  <w:sz w:val="20"/>
                                  <w:szCs w:val="20"/>
                                </w:rPr>
                              </w:ins>
                            </m:ctrlPr>
                          </m:e>
                        </m:d>
                      </m:e>
                      <m:sup>
                        <m:r>
                          <w:rPr>
                            <w:rFonts w:ascii="Cambria Math" w:hAnsi="Cambria Math"/>
                            <w:sz w:val="20"/>
                            <w:szCs w:val="20"/>
                          </w:rPr>
                          <m:t>-2</m:t>
                        </m:r>
                      </m:sup>
                    </m:sSup>
                    <m:d>
                      <m:dPr>
                        <m:ctrlPr>
                          <w:ins w:id="99" w:author="Max Ferguson [2]" w:date="2016-07-01T14:07:00Z">
                            <w:rPr>
                              <w:rFonts w:ascii="Cambria Math" w:hAnsi="Cambria Math"/>
                              <w:i/>
                              <w:sz w:val="20"/>
                              <w:szCs w:val="20"/>
                            </w:rPr>
                          </w:ins>
                        </m:ctrlPr>
                      </m:dPr>
                      <m:e>
                        <m:sSup>
                          <m:sSupPr>
                            <m:ctrlPr>
                              <w:ins w:id="100" w:author="Max Ferguson [2]" w:date="2016-07-01T14:07:00Z">
                                <w:rPr>
                                  <w:rFonts w:ascii="Cambria Math" w:hAnsi="Cambria Math"/>
                                  <w:b/>
                                  <w:i/>
                                  <w:sz w:val="20"/>
                                  <w:szCs w:val="20"/>
                                </w:rPr>
                              </w:ins>
                            </m:ctrlPr>
                          </m:sSupPr>
                          <m:e>
                            <m:r>
                              <m:rPr>
                                <m:sty m:val="bi"/>
                              </m:rPr>
                              <w:rPr>
                                <w:rFonts w:ascii="Cambria Math" w:hAnsi="Cambria Math"/>
                                <w:sz w:val="20"/>
                                <w:szCs w:val="20"/>
                              </w:rPr>
                              <m:t>x</m:t>
                            </m:r>
                          </m:e>
                          <m:sup>
                            <m:r>
                              <w:rPr>
                                <w:rFonts w:ascii="Cambria Math" w:hAnsi="Cambria Math"/>
                                <w:sz w:val="20"/>
                                <w:szCs w:val="20"/>
                              </w:rPr>
                              <m:t>i</m:t>
                            </m:r>
                          </m:sup>
                        </m:sSup>
                        <m:r>
                          <w:rPr>
                            <w:rFonts w:ascii="Cambria Math" w:hAnsi="Cambria Math"/>
                            <w:sz w:val="20"/>
                            <w:szCs w:val="20"/>
                          </w:rPr>
                          <m:t>-</m:t>
                        </m:r>
                        <m:sSup>
                          <m:sSupPr>
                            <m:ctrlPr>
                              <w:ins w:id="101" w:author="Max Ferguson [2]" w:date="2016-07-01T14:07:00Z">
                                <w:rPr>
                                  <w:rFonts w:ascii="Cambria Math" w:hAnsi="Cambria Math"/>
                                  <w:b/>
                                  <w:i/>
                                  <w:sz w:val="20"/>
                                  <w:szCs w:val="20"/>
                                </w:rPr>
                              </w:ins>
                            </m:ctrlPr>
                          </m:sSupPr>
                          <m:e>
                            <m:r>
                              <m:rPr>
                                <m:sty m:val="bi"/>
                              </m:rPr>
                              <w:rPr>
                                <w:rFonts w:ascii="Cambria Math" w:hAnsi="Cambria Math"/>
                                <w:sz w:val="20"/>
                                <w:szCs w:val="20"/>
                              </w:rPr>
                              <m:t>x</m:t>
                            </m:r>
                          </m:e>
                          <m:sup>
                            <m:r>
                              <w:rPr>
                                <w:rFonts w:ascii="Cambria Math" w:hAnsi="Cambria Math"/>
                                <w:sz w:val="20"/>
                                <w:szCs w:val="20"/>
                              </w:rPr>
                              <m:t>j</m:t>
                            </m:r>
                          </m:sup>
                        </m:sSup>
                      </m:e>
                    </m:d>
                  </m:e>
                </m:d>
              </m:oMath>
            </m:oMathPara>
          </w:p>
        </w:tc>
        <w:tc>
          <w:tcPr>
            <w:tcW w:w="351" w:type="pct"/>
            <w:vAlign w:val="center"/>
          </w:tcPr>
          <w:p w14:paraId="624BB594" w14:textId="77777777" w:rsidR="000229F1" w:rsidRPr="000229F1" w:rsidRDefault="000229F1" w:rsidP="00C940D0">
            <w:pPr>
              <w:jc w:val="both"/>
              <w:rPr>
                <w:sz w:val="20"/>
                <w:szCs w:val="20"/>
              </w:rPr>
            </w:pPr>
          </w:p>
          <w:p w14:paraId="0D81EAED" w14:textId="77777777" w:rsidR="000229F1" w:rsidRPr="000229F1" w:rsidRDefault="000229F1" w:rsidP="00C940D0">
            <w:pPr>
              <w:jc w:val="right"/>
              <w:rPr>
                <w:sz w:val="20"/>
                <w:szCs w:val="20"/>
              </w:rPr>
            </w:pPr>
            <w:r w:rsidRPr="000229F1">
              <w:rPr>
                <w:sz w:val="20"/>
                <w:szCs w:val="20"/>
              </w:rPr>
              <w:t>(2)</w:t>
            </w:r>
          </w:p>
          <w:p w14:paraId="4C1E38C0" w14:textId="77777777" w:rsidR="000229F1" w:rsidRPr="000229F1" w:rsidRDefault="000229F1" w:rsidP="00C940D0">
            <w:pPr>
              <w:jc w:val="both"/>
              <w:rPr>
                <w:sz w:val="20"/>
                <w:szCs w:val="20"/>
              </w:rPr>
            </w:pPr>
          </w:p>
        </w:tc>
      </w:tr>
    </w:tbl>
    <w:p w14:paraId="78F0918E" w14:textId="77777777" w:rsidR="00DB73EA" w:rsidRDefault="00DB73EA" w:rsidP="000229F1">
      <w:pPr>
        <w:jc w:val="both"/>
        <w:rPr>
          <w:sz w:val="20"/>
          <w:szCs w:val="20"/>
        </w:rPr>
      </w:pPr>
    </w:p>
    <w:p w14:paraId="75491DB6" w14:textId="46DF6F97" w:rsidR="00DB73EA" w:rsidRDefault="001E073C" w:rsidP="00DB7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sidRPr="000229F1">
        <w:rPr>
          <w:sz w:val="20"/>
          <w:szCs w:val="20"/>
        </w:rPr>
        <w:t xml:space="preserve">where </w:t>
      </w:r>
      <w:r w:rsidR="00DB73EA">
        <w:rPr>
          <w:sz w:val="20"/>
          <w:szCs w:val="20"/>
        </w:rPr>
        <w:t>t</w:t>
      </w:r>
      <w:r w:rsidR="000229F1" w:rsidRPr="000229F1">
        <w:rPr>
          <w:sz w:val="20"/>
          <w:szCs w:val="20"/>
        </w:rPr>
        <w:t xml:space="preserve">he kernel function is described by </w:t>
      </w:r>
      <w:r w:rsidR="00DB73EA">
        <w:rPr>
          <w:sz w:val="20"/>
          <w:szCs w:val="20"/>
        </w:rPr>
        <w:t>the hyper-</w:t>
      </w:r>
      <w:r w:rsidR="000229F1" w:rsidRPr="000229F1">
        <w:rPr>
          <w:sz w:val="20"/>
          <w:szCs w:val="20"/>
        </w:rPr>
        <w:t xml:space="preserve">parameters, </w:t>
      </w:r>
      <m:oMath>
        <m:r>
          <w:rPr>
            <w:rFonts w:ascii="Cambria Math" w:hAnsi="Cambria Math"/>
            <w:sz w:val="20"/>
            <w:szCs w:val="20"/>
          </w:rPr>
          <m:t>γ</m:t>
        </m:r>
      </m:oMath>
      <w:r w:rsidR="000229F1" w:rsidRPr="000229F1">
        <w:rPr>
          <w:sz w:val="20"/>
          <w:szCs w:val="20"/>
        </w:rPr>
        <w:t xml:space="preserve"> and </w:t>
      </w:r>
      <m:oMath>
        <m:r>
          <m:rPr>
            <m:sty m:val="bi"/>
          </m:rPr>
          <w:rPr>
            <w:rFonts w:ascii="Cambria Math" w:hAnsi="Cambria Math"/>
            <w:sz w:val="20"/>
            <w:szCs w:val="20"/>
          </w:rPr>
          <m:t>λ</m:t>
        </m:r>
      </m:oMath>
      <w:r w:rsidR="000229F1" w:rsidRPr="000229F1">
        <w:rPr>
          <w:sz w:val="20"/>
          <w:szCs w:val="20"/>
        </w:rPr>
        <w:t xml:space="preserve">. The </w:t>
      </w:r>
      <w:r w:rsidR="00DB73EA">
        <w:rPr>
          <w:sz w:val="20"/>
          <w:szCs w:val="20"/>
        </w:rPr>
        <w:t>signal variance hyper-parameter</w:t>
      </w:r>
      <w:r w:rsidR="000229F1" w:rsidRPr="000229F1">
        <w:rPr>
          <w:sz w:val="20"/>
          <w:szCs w:val="20"/>
        </w:rPr>
        <w:t xml:space="preserve"> </w:t>
      </w:r>
      <m:oMath>
        <m:r>
          <w:rPr>
            <w:rFonts w:ascii="Cambria Math" w:hAnsi="Cambria Math"/>
            <w:sz w:val="20"/>
            <w:szCs w:val="20"/>
          </w:rPr>
          <m:t>γ</m:t>
        </m:r>
      </m:oMath>
      <w:r w:rsidR="000229F1" w:rsidRPr="000229F1">
        <w:rPr>
          <w:sz w:val="20"/>
          <w:szCs w:val="20"/>
        </w:rPr>
        <w:t xml:space="preserve"> quantifies the overall magnitude of the covariance value. The </w:t>
      </w:r>
      <w:r w:rsidR="00DB73EA">
        <w:rPr>
          <w:sz w:val="20"/>
          <w:szCs w:val="20"/>
        </w:rPr>
        <w:t>hyper-</w:t>
      </w:r>
      <w:r w:rsidR="000229F1" w:rsidRPr="000229F1">
        <w:rPr>
          <w:sz w:val="20"/>
          <w:szCs w:val="20"/>
        </w:rPr>
        <w:t xml:space="preserve">parameter vector </w:t>
      </w:r>
      <w:r w:rsidR="00DB73EA">
        <w:rPr>
          <w:sz w:val="20"/>
          <w:szCs w:val="20"/>
        </w:rPr>
        <w:br/>
      </w:r>
      <m:oMath>
        <m:r>
          <m:rPr>
            <m:sty m:val="bi"/>
          </m:rPr>
          <w:rPr>
            <w:rFonts w:ascii="Cambria Math" w:hAnsi="Cambria Math" w:hint="eastAsia"/>
            <w:sz w:val="20"/>
            <w:szCs w:val="20"/>
          </w:rPr>
          <m:t>λ</m:t>
        </m:r>
        <m:r>
          <w:rPr>
            <w:rFonts w:ascii="Cambria Math" w:hAnsi="Cambria Math" w:hint="eastAsia"/>
            <w:sz w:val="20"/>
            <w:szCs w:val="20"/>
          </w:rPr>
          <m:t>=</m:t>
        </m:r>
        <m:d>
          <m:dPr>
            <m:ctrlPr>
              <w:ins w:id="102" w:author="Max Ferguson [2]" w:date="2016-07-01T14:07:00Z">
                <w:rPr>
                  <w:rFonts w:ascii="Cambria Math" w:hAnsi="Cambria Math"/>
                  <w:i/>
                  <w:sz w:val="20"/>
                  <w:szCs w:val="20"/>
                </w:rPr>
              </w:ins>
            </m:ctrlPr>
          </m:dPr>
          <m:e>
            <m:sSub>
              <m:sSubPr>
                <m:ctrlPr>
                  <w:ins w:id="103" w:author="Max Ferguson [2]" w:date="2016-07-01T14:07:00Z">
                    <w:rPr>
                      <w:rFonts w:ascii="Cambria Math" w:hAnsi="Cambria Math"/>
                      <w:i/>
                      <w:sz w:val="20"/>
                      <w:szCs w:val="20"/>
                    </w:rPr>
                  </w:ins>
                </m:ctrlPr>
              </m:sSubPr>
              <m:e>
                <m:r>
                  <w:rPr>
                    <w:rFonts w:ascii="Cambria Math" w:hAnsi="Cambria Math" w:hint="eastAsia"/>
                    <w:sz w:val="20"/>
                    <w:szCs w:val="20"/>
                  </w:rPr>
                  <m:t>λ</m:t>
                </m:r>
              </m:e>
              <m:sub>
                <m:r>
                  <w:rPr>
                    <w:rFonts w:ascii="Cambria Math" w:hAnsi="Cambria Math" w:hint="eastAsia"/>
                    <w:sz w:val="20"/>
                    <w:szCs w:val="20"/>
                  </w:rPr>
                  <m:t>1</m:t>
                </m:r>
              </m:sub>
            </m:sSub>
            <m:r>
              <w:rPr>
                <w:rFonts w:ascii="Cambria Math" w:hAnsi="Cambria Math" w:hint="eastAsia"/>
                <w:sz w:val="20"/>
                <w:szCs w:val="20"/>
              </w:rPr>
              <m:t>,</m:t>
            </m:r>
            <m:r>
              <w:rPr>
                <w:rFonts w:ascii="Cambria Math" w:hAnsi="Cambria Math" w:hint="eastAsia"/>
                <w:sz w:val="20"/>
                <w:szCs w:val="20"/>
              </w:rPr>
              <m:t>…</m:t>
            </m:r>
            <m:sSub>
              <m:sSubPr>
                <m:ctrlPr>
                  <w:ins w:id="104" w:author="Max Ferguson [2]" w:date="2016-07-01T14:07:00Z">
                    <w:rPr>
                      <w:rFonts w:ascii="Cambria Math" w:hAnsi="Cambria Math"/>
                      <w:i/>
                      <w:sz w:val="20"/>
                      <w:szCs w:val="20"/>
                    </w:rPr>
                  </w:ins>
                </m:ctrlPr>
              </m:sSubPr>
              <m:e>
                <m:r>
                  <w:rPr>
                    <w:rFonts w:ascii="Cambria Math" w:hAnsi="Cambria Math" w:hint="eastAsia"/>
                    <w:sz w:val="20"/>
                    <w:szCs w:val="20"/>
                  </w:rPr>
                  <m:t>λ</m:t>
                </m:r>
              </m:e>
              <m:sub>
                <m:r>
                  <w:rPr>
                    <w:rFonts w:ascii="Cambria Math" w:hAnsi="Cambria Math" w:hint="eastAsia"/>
                    <w:sz w:val="20"/>
                    <w:szCs w:val="20"/>
                  </w:rPr>
                  <m:t>i</m:t>
                </m:r>
              </m:sub>
            </m:sSub>
            <m:r>
              <w:rPr>
                <w:rFonts w:ascii="Cambria Math" w:hAnsi="Cambria Math" w:hint="eastAsia"/>
                <w:sz w:val="20"/>
                <w:szCs w:val="20"/>
              </w:rPr>
              <m:t>,</m:t>
            </m:r>
            <m:r>
              <w:rPr>
                <w:rFonts w:ascii="Cambria Math" w:hAnsi="Cambria Math" w:hint="eastAsia"/>
                <w:sz w:val="20"/>
                <w:szCs w:val="20"/>
              </w:rPr>
              <m:t>…</m:t>
            </m:r>
            <m:r>
              <w:rPr>
                <w:rFonts w:ascii="Cambria Math" w:hAnsi="Cambria Math" w:hint="eastAsia"/>
                <w:sz w:val="20"/>
                <w:szCs w:val="20"/>
              </w:rPr>
              <m:t>,</m:t>
            </m:r>
            <m:sSub>
              <m:sSubPr>
                <m:ctrlPr>
                  <w:ins w:id="105" w:author="Max Ferguson [2]" w:date="2016-07-01T14:07:00Z">
                    <w:rPr>
                      <w:rFonts w:ascii="Cambria Math" w:hAnsi="Cambria Math"/>
                      <w:i/>
                      <w:sz w:val="20"/>
                      <w:szCs w:val="20"/>
                    </w:rPr>
                  </w:ins>
                </m:ctrlPr>
              </m:sSubPr>
              <m:e>
                <m:r>
                  <w:rPr>
                    <w:rFonts w:ascii="Cambria Math" w:hAnsi="Cambria Math" w:hint="eastAsia"/>
                    <w:sz w:val="20"/>
                    <w:szCs w:val="20"/>
                  </w:rPr>
                  <m:t>λ</m:t>
                </m:r>
              </m:e>
              <m:sub>
                <m:r>
                  <w:rPr>
                    <w:rFonts w:ascii="Cambria Math" w:hAnsi="Cambria Math" w:hint="eastAsia"/>
                    <w:sz w:val="20"/>
                    <w:szCs w:val="20"/>
                  </w:rPr>
                  <m:t>m</m:t>
                </m:r>
              </m:sub>
            </m:sSub>
          </m:e>
        </m:d>
      </m:oMath>
      <w:r w:rsidR="000229F1" w:rsidRPr="000229F1">
        <w:rPr>
          <w:sz w:val="20"/>
          <w:szCs w:val="20"/>
        </w:rPr>
        <w:t xml:space="preserve"> is quantify the relevancy of the input features in </w:t>
      </w:r>
      <m:oMath>
        <m:r>
          <m:rPr>
            <m:sty m:val="bi"/>
          </m:rPr>
          <w:rPr>
            <w:rFonts w:ascii="Cambria Math" w:hAnsi="Cambria Math" w:hint="eastAsia"/>
            <w:sz w:val="20"/>
            <w:szCs w:val="20"/>
          </w:rPr>
          <m:t>x</m:t>
        </m:r>
        <m:r>
          <w:rPr>
            <w:rFonts w:ascii="Cambria Math" w:hAnsi="Cambria Math" w:hint="eastAsia"/>
            <w:sz w:val="20"/>
            <w:szCs w:val="20"/>
          </w:rPr>
          <m:t>=</m:t>
        </m:r>
        <m:d>
          <m:dPr>
            <m:ctrlPr>
              <w:ins w:id="106" w:author="Max Ferguson [2]" w:date="2016-07-01T14:07:00Z">
                <w:rPr>
                  <w:rFonts w:ascii="Cambria Math" w:hAnsi="Cambria Math"/>
                  <w:i/>
                  <w:sz w:val="20"/>
                  <w:szCs w:val="20"/>
                </w:rPr>
              </w:ins>
            </m:ctrlPr>
          </m:dPr>
          <m:e>
            <m:sSub>
              <m:sSubPr>
                <m:ctrlPr>
                  <w:ins w:id="107" w:author="Max Ferguson [2]" w:date="2016-07-01T14:07:00Z">
                    <w:rPr>
                      <w:rFonts w:ascii="Cambria Math" w:hAnsi="Cambria Math"/>
                      <w:i/>
                      <w:sz w:val="20"/>
                      <w:szCs w:val="20"/>
                    </w:rPr>
                  </w:ins>
                </m:ctrlPr>
              </m:sSubPr>
              <m:e>
                <m:r>
                  <w:rPr>
                    <w:rFonts w:ascii="Cambria Math" w:hAnsi="Cambria Math" w:hint="eastAsia"/>
                    <w:sz w:val="20"/>
                    <w:szCs w:val="20"/>
                  </w:rPr>
                  <m:t>x</m:t>
                </m:r>
              </m:e>
              <m:sub>
                <m:r>
                  <w:rPr>
                    <w:rFonts w:ascii="Cambria Math" w:hAnsi="Cambria Math" w:hint="eastAsia"/>
                    <w:sz w:val="20"/>
                    <w:szCs w:val="20"/>
                  </w:rPr>
                  <m:t>1</m:t>
                </m:r>
              </m:sub>
            </m:sSub>
            <m:r>
              <w:rPr>
                <w:rFonts w:ascii="Cambria Math" w:hAnsi="Cambria Math" w:hint="eastAsia"/>
                <w:sz w:val="20"/>
                <w:szCs w:val="20"/>
              </w:rPr>
              <m:t>,</m:t>
            </m:r>
            <m:r>
              <w:rPr>
                <w:rFonts w:ascii="Cambria Math" w:hAnsi="Cambria Math" w:hint="eastAsia"/>
                <w:sz w:val="20"/>
                <w:szCs w:val="20"/>
              </w:rPr>
              <m:t>…</m:t>
            </m:r>
            <m:sSub>
              <m:sSubPr>
                <m:ctrlPr>
                  <w:ins w:id="108" w:author="Max Ferguson [2]" w:date="2016-07-01T14:07:00Z">
                    <w:rPr>
                      <w:rFonts w:ascii="Cambria Math" w:hAnsi="Cambria Math"/>
                      <w:i/>
                      <w:sz w:val="20"/>
                      <w:szCs w:val="20"/>
                    </w:rPr>
                  </w:ins>
                </m:ctrlPr>
              </m:sSubPr>
              <m:e>
                <m:r>
                  <w:rPr>
                    <w:rFonts w:ascii="Cambria Math" w:hAnsi="Cambria Math" w:hint="eastAsia"/>
                    <w:sz w:val="20"/>
                    <w:szCs w:val="20"/>
                  </w:rPr>
                  <m:t>x</m:t>
                </m:r>
              </m:e>
              <m:sub>
                <m:r>
                  <w:rPr>
                    <w:rFonts w:ascii="Cambria Math" w:hAnsi="Cambria Math" w:hint="eastAsia"/>
                    <w:sz w:val="20"/>
                    <w:szCs w:val="20"/>
                  </w:rPr>
                  <m:t>i</m:t>
                </m:r>
              </m:sub>
            </m:sSub>
            <m:r>
              <w:rPr>
                <w:rFonts w:ascii="Cambria Math" w:hAnsi="Cambria Math" w:hint="eastAsia"/>
                <w:sz w:val="20"/>
                <w:szCs w:val="20"/>
              </w:rPr>
              <m:t>,</m:t>
            </m:r>
            <m:r>
              <w:rPr>
                <w:rFonts w:ascii="Cambria Math" w:hAnsi="Cambria Math" w:hint="eastAsia"/>
                <w:sz w:val="20"/>
                <w:szCs w:val="20"/>
              </w:rPr>
              <m:t>…</m:t>
            </m:r>
            <m:r>
              <w:rPr>
                <w:rFonts w:ascii="Cambria Math" w:hAnsi="Cambria Math" w:hint="eastAsia"/>
                <w:sz w:val="20"/>
                <w:szCs w:val="20"/>
              </w:rPr>
              <m:t>,</m:t>
            </m:r>
            <m:sSub>
              <m:sSubPr>
                <m:ctrlPr>
                  <w:ins w:id="109" w:author="Max Ferguson [2]" w:date="2016-07-01T14:07:00Z">
                    <w:rPr>
                      <w:rFonts w:ascii="Cambria Math" w:hAnsi="Cambria Math"/>
                      <w:i/>
                      <w:sz w:val="20"/>
                      <w:szCs w:val="20"/>
                    </w:rPr>
                  </w:ins>
                </m:ctrlPr>
              </m:sSubPr>
              <m:e>
                <m:r>
                  <w:rPr>
                    <w:rFonts w:ascii="Cambria Math" w:hAnsi="Cambria Math" w:hint="eastAsia"/>
                    <w:sz w:val="20"/>
                    <w:szCs w:val="20"/>
                  </w:rPr>
                  <m:t>x</m:t>
                </m:r>
              </m:e>
              <m:sub>
                <m:r>
                  <w:rPr>
                    <w:rFonts w:ascii="Cambria Math" w:hAnsi="Cambria Math" w:hint="eastAsia"/>
                    <w:sz w:val="20"/>
                    <w:szCs w:val="20"/>
                  </w:rPr>
                  <m:t>m</m:t>
                </m:r>
              </m:sub>
            </m:sSub>
          </m:e>
        </m:d>
      </m:oMath>
      <w:r w:rsidR="000229F1" w:rsidRPr="000229F1">
        <w:rPr>
          <w:sz w:val="20"/>
          <w:szCs w:val="20"/>
        </w:rPr>
        <w:t xml:space="preserve"> </w:t>
      </w:r>
      <w:r w:rsidR="00DB73EA">
        <w:rPr>
          <w:sz w:val="20"/>
          <w:szCs w:val="20"/>
        </w:rPr>
        <w:t>when</w:t>
      </w:r>
      <w:r w:rsidR="000229F1" w:rsidRPr="000229F1">
        <w:rPr>
          <w:sz w:val="20"/>
          <w:szCs w:val="20"/>
        </w:rPr>
        <w:t xml:space="preserve"> predicting the response </w:t>
      </w:r>
      <m:oMath>
        <m:r>
          <w:rPr>
            <w:rFonts w:ascii="Cambria Math" w:hAnsi="Cambria Math" w:hint="eastAsia"/>
            <w:sz w:val="20"/>
            <w:szCs w:val="20"/>
          </w:rPr>
          <m:t>y</m:t>
        </m:r>
      </m:oMath>
      <w:r w:rsidR="000229F1" w:rsidRPr="000229F1">
        <w:rPr>
          <w:sz w:val="20"/>
          <w:szCs w:val="20"/>
        </w:rPr>
        <w:t xml:space="preserve">. </w:t>
      </w:r>
    </w:p>
    <w:p w14:paraId="1105D28B" w14:textId="77777777" w:rsidR="00DB73EA" w:rsidRDefault="00DB73EA" w:rsidP="00DB7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p w14:paraId="5836A4B3" w14:textId="77777777" w:rsidR="00DB73EA" w:rsidRDefault="00DB73EA" w:rsidP="00DB7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sidRPr="00DB73EA">
        <w:rPr>
          <w:sz w:val="20"/>
          <w:szCs w:val="20"/>
          <w:highlight w:val="yellow"/>
        </w:rPr>
        <w:t>EXPLAIN THE NOISE MODEL HERE</w:t>
      </w:r>
      <w:r>
        <w:rPr>
          <w:sz w:val="20"/>
          <w:szCs w:val="20"/>
        </w:rPr>
        <w:t xml:space="preserve"> </w:t>
      </w:r>
    </w:p>
    <w:p w14:paraId="562807A2" w14:textId="77777777" w:rsidR="00DB73EA" w:rsidRDefault="00DB73EA" w:rsidP="00DB7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p w14:paraId="3738A517" w14:textId="6EE1315F" w:rsidR="00E37445" w:rsidRDefault="00E37445" w:rsidP="00DB7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Pr>
          <w:b/>
          <w:sz w:val="20"/>
          <w:szCs w:val="20"/>
        </w:rPr>
        <w:t>4</w:t>
      </w:r>
      <w:r w:rsidRPr="000229F1">
        <w:rPr>
          <w:b/>
          <w:sz w:val="20"/>
          <w:szCs w:val="20"/>
        </w:rPr>
        <w:t>.</w:t>
      </w:r>
      <w:r>
        <w:rPr>
          <w:b/>
          <w:sz w:val="20"/>
          <w:szCs w:val="20"/>
        </w:rPr>
        <w:t>1</w:t>
      </w:r>
      <w:r w:rsidRPr="000229F1">
        <w:rPr>
          <w:b/>
          <w:sz w:val="20"/>
          <w:szCs w:val="20"/>
        </w:rPr>
        <w:t xml:space="preserve"> </w:t>
      </w:r>
      <w:r>
        <w:rPr>
          <w:b/>
          <w:sz w:val="20"/>
          <w:szCs w:val="20"/>
        </w:rPr>
        <w:t>Training</w:t>
      </w:r>
      <w:r w:rsidRPr="000229F1">
        <w:rPr>
          <w:b/>
          <w:sz w:val="20"/>
          <w:szCs w:val="20"/>
        </w:rPr>
        <w:t xml:space="preserve"> Procedure</w:t>
      </w:r>
    </w:p>
    <w:p w14:paraId="13222CDD" w14:textId="77777777" w:rsidR="00E37445" w:rsidRDefault="00E37445" w:rsidP="00DB7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p w14:paraId="23A0C13E" w14:textId="3BD71B16" w:rsidR="000229F1" w:rsidRDefault="00DB73EA" w:rsidP="00DB7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Pr>
          <w:sz w:val="20"/>
          <w:szCs w:val="20"/>
        </w:rPr>
        <w:t>The hyper-parameters</w:t>
      </w:r>
      <m:oMath>
        <m:r>
          <m:rPr>
            <m:sty m:val="bi"/>
          </m:rPr>
          <w:rPr>
            <w:rFonts w:ascii="Cambria Math" w:hAnsi="Cambria Math"/>
            <w:sz w:val="20"/>
            <w:szCs w:val="20"/>
          </w:rPr>
          <m:t xml:space="preserve"> θ=</m:t>
        </m:r>
        <m:d>
          <m:dPr>
            <m:ctrlPr>
              <w:ins w:id="110" w:author="Max Ferguson [2]" w:date="2016-07-01T14:07:00Z">
                <w:rPr>
                  <w:rFonts w:ascii="Cambria Math" w:hAnsi="Cambria Math"/>
                  <w:b/>
                  <w:i/>
                  <w:sz w:val="20"/>
                  <w:szCs w:val="20"/>
                </w:rPr>
              </w:ins>
            </m:ctrlPr>
          </m:dPr>
          <m:e>
            <m:sSub>
              <m:sSubPr>
                <m:ctrlPr>
                  <w:ins w:id="111" w:author="Max Ferguson [2]" w:date="2016-07-01T14:07:00Z">
                    <w:rPr>
                      <w:rFonts w:ascii="Cambria Math" w:hAnsi="Cambria Math"/>
                      <w:i/>
                      <w:sz w:val="20"/>
                      <w:szCs w:val="20"/>
                    </w:rPr>
                  </w:ins>
                </m:ctrlPr>
              </m:sSubPr>
              <m:e>
                <m:r>
                  <w:rPr>
                    <w:rFonts w:ascii="Cambria Math" w:hAnsi="Cambria Math"/>
                    <w:sz w:val="20"/>
                    <w:szCs w:val="20"/>
                  </w:rPr>
                  <m:t>σ</m:t>
                </m:r>
              </m:e>
              <m:sub>
                <m:r>
                  <w:rPr>
                    <w:rFonts w:ascii="Cambria Math" w:hAnsi="Cambria Math"/>
                    <w:sz w:val="20"/>
                    <w:szCs w:val="20"/>
                  </w:rPr>
                  <m:t>ϵ</m:t>
                </m:r>
              </m:sub>
            </m:sSub>
            <m:r>
              <w:rPr>
                <w:rFonts w:ascii="Cambria Math" w:hAnsi="Cambria Math"/>
                <w:sz w:val="20"/>
                <w:szCs w:val="20"/>
              </w:rPr>
              <m:t>,γ</m:t>
            </m:r>
            <m:r>
              <m:rPr>
                <m:sty m:val="p"/>
              </m:rPr>
              <w:rPr>
                <w:rFonts w:ascii="Cambria Math" w:hAnsi="Cambria Math"/>
                <w:sz w:val="20"/>
                <w:szCs w:val="20"/>
              </w:rPr>
              <m:t xml:space="preserve">, </m:t>
            </m:r>
            <m:r>
              <m:rPr>
                <m:sty m:val="bi"/>
              </m:rPr>
              <w:rPr>
                <w:rFonts w:ascii="Cambria Math" w:hAnsi="Cambria Math"/>
                <w:sz w:val="20"/>
                <w:szCs w:val="20"/>
              </w:rPr>
              <m:t>λ</m:t>
            </m:r>
          </m:e>
        </m:d>
      </m:oMath>
      <w:r>
        <w:rPr>
          <w:sz w:val="20"/>
          <w:szCs w:val="20"/>
        </w:rPr>
        <w:t xml:space="preserve"> are chosen to </w:t>
      </w:r>
      <w:r w:rsidR="00E37445">
        <w:rPr>
          <w:sz w:val="20"/>
          <w:szCs w:val="20"/>
        </w:rPr>
        <w:t>maximize</w:t>
      </w:r>
      <w:r>
        <w:rPr>
          <w:sz w:val="20"/>
          <w:szCs w:val="20"/>
        </w:rPr>
        <w:t xml:space="preserve"> the marginal likelihood of observations in a given </w:t>
      </w:r>
      <w:r w:rsidR="00E37445">
        <w:rPr>
          <w:sz w:val="20"/>
          <w:szCs w:val="20"/>
        </w:rPr>
        <w:t xml:space="preserve">training data set </w:t>
      </w:r>
      <w:r w:rsidR="00E37445" w:rsidRPr="000229F1">
        <w:rPr>
          <w:sz w:val="20"/>
          <w:szCs w:val="20"/>
        </w:rPr>
        <w:t xml:space="preserve">training data </w:t>
      </w:r>
      <m:oMath>
        <m:sSup>
          <m:sSupPr>
            <m:ctrlPr>
              <w:ins w:id="112" w:author="Max Ferguson [2]" w:date="2016-07-01T14:07:00Z">
                <w:rPr>
                  <w:rFonts w:ascii="Cambria Math" w:hAnsi="Cambria Math"/>
                  <w:b/>
                  <w:bCs/>
                  <w:i/>
                  <w:iCs/>
                  <w:sz w:val="20"/>
                  <w:szCs w:val="20"/>
                </w:rPr>
              </w:ins>
            </m:ctrlPr>
          </m:sSupPr>
          <m:e>
            <m:r>
              <m:rPr>
                <m:sty m:val="bi"/>
              </m:rPr>
              <w:rPr>
                <w:rFonts w:ascii="Cambria Math" w:hAnsi="Cambria Math"/>
                <w:sz w:val="20"/>
                <w:szCs w:val="20"/>
              </w:rPr>
              <m:t>D</m:t>
            </m:r>
          </m:e>
          <m:sup>
            <m:r>
              <w:rPr>
                <w:rFonts w:ascii="Cambria Math" w:hAnsi="Cambria Math"/>
                <w:sz w:val="20"/>
                <w:szCs w:val="20"/>
              </w:rPr>
              <m:t>n</m:t>
            </m:r>
          </m:sup>
        </m:sSup>
        <m:r>
          <m:rPr>
            <m:sty m:val="bi"/>
          </m:rPr>
          <w:rPr>
            <w:rFonts w:ascii="Cambria Math" w:hAnsi="Cambria Math"/>
            <w:sz w:val="20"/>
            <w:szCs w:val="20"/>
          </w:rPr>
          <m:t>={</m:t>
        </m:r>
        <m:d>
          <m:dPr>
            <m:ctrlPr>
              <w:ins w:id="113" w:author="Max Ferguson [2]" w:date="2016-07-01T14:07:00Z">
                <w:rPr>
                  <w:rFonts w:ascii="Cambria Math" w:hAnsi="Cambria Math"/>
                  <w:i/>
                  <w:sz w:val="20"/>
                  <w:szCs w:val="20"/>
                </w:rPr>
              </w:ins>
            </m:ctrlPr>
          </m:dPr>
          <m:e>
            <m:sSup>
              <m:sSupPr>
                <m:ctrlPr>
                  <w:ins w:id="114" w:author="Max Ferguson [2]" w:date="2016-07-01T14:07:00Z">
                    <w:rPr>
                      <w:rFonts w:ascii="Cambria Math" w:hAnsi="Cambria Math"/>
                      <w:i/>
                      <w:sz w:val="20"/>
                      <w:szCs w:val="20"/>
                    </w:rPr>
                  </w:ins>
                </m:ctrlPr>
              </m:sSupPr>
              <m:e>
                <m:r>
                  <m:rPr>
                    <m:sty m:val="bi"/>
                  </m:rPr>
                  <w:rPr>
                    <w:rFonts w:ascii="Cambria Math" w:hAnsi="Cambria Math"/>
                    <w:sz w:val="20"/>
                    <w:szCs w:val="20"/>
                  </w:rPr>
                  <m:t>x</m:t>
                </m:r>
              </m:e>
              <m:sup>
                <m:r>
                  <w:rPr>
                    <w:rFonts w:ascii="Cambria Math" w:hAnsi="Cambria Math"/>
                    <w:sz w:val="20"/>
                    <w:szCs w:val="20"/>
                  </w:rPr>
                  <m:t>i</m:t>
                </m:r>
              </m:sup>
            </m:sSup>
            <m:r>
              <w:rPr>
                <w:rFonts w:ascii="Cambria Math" w:hAnsi="Cambria Math"/>
                <w:sz w:val="20"/>
                <w:szCs w:val="20"/>
              </w:rPr>
              <m:t xml:space="preserve">, </m:t>
            </m:r>
            <m:sSup>
              <m:sSupPr>
                <m:ctrlPr>
                  <w:ins w:id="115" w:author="Max Ferguson [2]" w:date="2016-07-01T14:07:00Z">
                    <w:rPr>
                      <w:rFonts w:ascii="Cambria Math" w:hAnsi="Cambria Math"/>
                      <w:i/>
                      <w:sz w:val="20"/>
                      <w:szCs w:val="20"/>
                    </w:rPr>
                  </w:ins>
                </m:ctrlPr>
              </m:sSupPr>
              <m:e>
                <m:r>
                  <w:rPr>
                    <w:rFonts w:ascii="Cambria Math" w:hAnsi="Cambria Math"/>
                    <w:sz w:val="20"/>
                    <w:szCs w:val="20"/>
                  </w:rPr>
                  <m:t>y</m:t>
                </m:r>
              </m:e>
              <m:sup>
                <m:r>
                  <w:rPr>
                    <w:rFonts w:ascii="Cambria Math" w:hAnsi="Cambria Math"/>
                    <w:sz w:val="20"/>
                    <w:szCs w:val="20"/>
                  </w:rPr>
                  <m:t>i</m:t>
                </m:r>
              </m:sup>
            </m:sSup>
          </m:e>
        </m:d>
        <m:d>
          <m:dPr>
            <m:begChr m:val="|"/>
            <m:endChr m:val="}"/>
            <m:ctrlPr>
              <w:ins w:id="116" w:author="Max Ferguson [2]" w:date="2016-07-01T14:07:00Z">
                <w:rPr>
                  <w:rFonts w:ascii="Cambria Math" w:hAnsi="Cambria Math"/>
                  <w:i/>
                  <w:sz w:val="20"/>
                  <w:szCs w:val="20"/>
                </w:rPr>
              </w:ins>
            </m:ctrlPr>
          </m:dPr>
          <m:e>
            <m:r>
              <w:rPr>
                <w:rFonts w:ascii="Cambria Math" w:hAnsi="Cambria Math"/>
                <w:sz w:val="20"/>
                <w:szCs w:val="20"/>
              </w:rPr>
              <m:t>i=1,…,n</m:t>
            </m:r>
          </m:e>
        </m:d>
      </m:oMath>
      <w:r>
        <w:rPr>
          <w:sz w:val="20"/>
          <w:szCs w:val="20"/>
        </w:rPr>
        <w:t>:</w:t>
      </w:r>
    </w:p>
    <w:p w14:paraId="2AABE951" w14:textId="77777777" w:rsidR="00DB73EA" w:rsidRDefault="00DB73EA" w:rsidP="00DB7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tbl>
      <w:tblPr>
        <w:tblW w:w="5000" w:type="pct"/>
        <w:tblLayout w:type="fixed"/>
        <w:tblLook w:val="04A0" w:firstRow="1" w:lastRow="0" w:firstColumn="1" w:lastColumn="0" w:noHBand="0" w:noVBand="1"/>
      </w:tblPr>
      <w:tblGrid>
        <w:gridCol w:w="8033"/>
        <w:gridCol w:w="607"/>
      </w:tblGrid>
      <w:tr w:rsidR="00DB73EA" w:rsidRPr="000229F1" w14:paraId="1E98C8C5" w14:textId="77777777" w:rsidTr="00C940D0">
        <w:tc>
          <w:tcPr>
            <w:tcW w:w="4649" w:type="pct"/>
            <w:vAlign w:val="center"/>
          </w:tcPr>
          <w:p w14:paraId="6DFAC7AF" w14:textId="77777777" w:rsidR="00DB73EA" w:rsidRPr="000229F1" w:rsidRDefault="008C3AF9" w:rsidP="00C940D0">
            <w:pPr>
              <w:jc w:val="both"/>
              <w:rPr>
                <w:sz w:val="20"/>
                <w:szCs w:val="20"/>
              </w:rPr>
            </w:pPr>
            <m:oMathPara>
              <m:oMath>
                <m:sSup>
                  <m:sSupPr>
                    <m:ctrlPr>
                      <w:ins w:id="117" w:author="Max Ferguson [2]" w:date="2016-07-01T14:07:00Z">
                        <w:rPr>
                          <w:rFonts w:ascii="Cambria Math" w:hAnsi="Cambria Math"/>
                          <w:b/>
                          <w:i/>
                          <w:sz w:val="20"/>
                          <w:szCs w:val="20"/>
                        </w:rPr>
                      </w:ins>
                    </m:ctrlPr>
                  </m:sSupPr>
                  <m:e>
                    <m:r>
                      <m:rPr>
                        <m:sty m:val="bi"/>
                      </m:rPr>
                      <w:rPr>
                        <w:rFonts w:ascii="Cambria Math" w:hAnsi="Cambria Math"/>
                        <w:sz w:val="20"/>
                        <w:szCs w:val="20"/>
                      </w:rPr>
                      <m:t>θ</m:t>
                    </m:r>
                  </m:e>
                  <m:sup>
                    <m:r>
                      <m:rPr>
                        <m:sty m:val="bi"/>
                      </m:rPr>
                      <w:rPr>
                        <w:rFonts w:ascii="Cambria Math" w:hAnsi="Cambria Math"/>
                        <w:sz w:val="20"/>
                        <w:szCs w:val="20"/>
                      </w:rPr>
                      <m:t>*</m:t>
                    </m:r>
                  </m:sup>
                </m:sSup>
                <m:r>
                  <m:rPr>
                    <m:sty m:val="p"/>
                    <m:aln/>
                  </m:rPr>
                  <w:rPr>
                    <w:rFonts w:ascii="Cambria Math" w:hAnsi="Cambria Math"/>
                    <w:sz w:val="20"/>
                    <w:szCs w:val="20"/>
                  </w:rPr>
                  <m:t>=</m:t>
                </m:r>
                <m:limLow>
                  <m:limLowPr>
                    <m:ctrlPr>
                      <w:ins w:id="118" w:author="Max Ferguson [2]" w:date="2016-07-01T14:07:00Z">
                        <w:rPr>
                          <w:rFonts w:ascii="Cambria Math" w:hAnsi="Cambria Math"/>
                          <w:i/>
                          <w:iCs/>
                          <w:sz w:val="20"/>
                          <w:szCs w:val="20"/>
                        </w:rPr>
                      </w:ins>
                    </m:ctrlPr>
                  </m:limLowPr>
                  <m:e>
                    <m:r>
                      <m:rPr>
                        <m:sty m:val="p"/>
                      </m:rPr>
                      <w:rPr>
                        <w:rFonts w:ascii="Cambria Math" w:hAnsi="Cambria Math"/>
                        <w:sz w:val="20"/>
                        <w:szCs w:val="20"/>
                      </w:rPr>
                      <m:t>argmax</m:t>
                    </m:r>
                  </m:e>
                  <m:lim>
                    <m:r>
                      <m:rPr>
                        <m:sty m:val="bi"/>
                      </m:rPr>
                      <w:rPr>
                        <w:rFonts w:ascii="Cambria Math" w:hAnsi="Cambria Math"/>
                        <w:sz w:val="20"/>
                        <w:szCs w:val="20"/>
                      </w:rPr>
                      <m:t>θ</m:t>
                    </m:r>
                  </m:lim>
                </m:limLow>
                <m:func>
                  <m:funcPr>
                    <m:ctrlPr>
                      <w:ins w:id="119" w:author="Max Ferguson [2]" w:date="2016-07-01T14:07:00Z">
                        <w:rPr>
                          <w:rFonts w:ascii="Cambria Math" w:hAnsi="Cambria Math"/>
                          <w:i/>
                          <w:sz w:val="20"/>
                          <w:szCs w:val="20"/>
                        </w:rPr>
                      </w:ins>
                    </m:ctrlPr>
                  </m:funcPr>
                  <m:fName>
                    <m:r>
                      <m:rPr>
                        <m:sty m:val="p"/>
                      </m:rPr>
                      <w:rPr>
                        <w:rFonts w:ascii="Cambria Math" w:hAnsi="Cambria Math"/>
                        <w:sz w:val="20"/>
                        <w:szCs w:val="20"/>
                      </w:rPr>
                      <m:t>log</m:t>
                    </m:r>
                  </m:fName>
                  <m:e>
                    <m:r>
                      <w:rPr>
                        <w:rFonts w:ascii="Cambria Math" w:hAnsi="Cambria Math"/>
                        <w:sz w:val="20"/>
                        <w:szCs w:val="20"/>
                      </w:rPr>
                      <m:t>p</m:t>
                    </m:r>
                  </m:e>
                </m:func>
                <m:d>
                  <m:dPr>
                    <m:ctrlPr>
                      <w:ins w:id="120" w:author="Max Ferguson [2]" w:date="2016-07-01T14:07:00Z">
                        <w:rPr>
                          <w:rFonts w:ascii="Cambria Math" w:hAnsi="Cambria Math"/>
                          <w:i/>
                          <w:iCs/>
                          <w:sz w:val="20"/>
                          <w:szCs w:val="20"/>
                        </w:rPr>
                      </w:ins>
                    </m:ctrlPr>
                  </m:dPr>
                  <m:e>
                    <m:sSup>
                      <m:sSupPr>
                        <m:ctrlPr>
                          <w:ins w:id="121" w:author="Max Ferguson [2]" w:date="2016-07-01T14:07:00Z">
                            <w:rPr>
                              <w:rFonts w:ascii="Cambria Math" w:hAnsi="Cambria Math"/>
                              <w:b/>
                              <w:i/>
                              <w:sz w:val="20"/>
                              <w:szCs w:val="20"/>
                            </w:rPr>
                          </w:ins>
                        </m:ctrlPr>
                      </m:sSupPr>
                      <m:e>
                        <m:sSup>
                          <m:sSupPr>
                            <m:ctrlPr>
                              <w:ins w:id="122" w:author="Max Ferguson [2]" w:date="2016-07-01T14:07:00Z">
                                <w:rPr>
                                  <w:rFonts w:ascii="Cambria Math" w:hAnsi="Cambria Math"/>
                                  <w:i/>
                                  <w:iCs/>
                                  <w:sz w:val="20"/>
                                  <w:szCs w:val="20"/>
                                </w:rPr>
                              </w:ins>
                            </m:ctrlPr>
                          </m:sSupPr>
                          <m:e>
                            <m:r>
                              <m:rPr>
                                <m:sty m:val="bi"/>
                              </m:rPr>
                              <w:rPr>
                                <w:rFonts w:ascii="Cambria Math" w:hAnsi="Cambria Math"/>
                                <w:sz w:val="20"/>
                                <w:szCs w:val="20"/>
                              </w:rPr>
                              <m:t>y</m:t>
                            </m:r>
                          </m:e>
                          <m:sup>
                            <m:r>
                              <w:rPr>
                                <w:rFonts w:ascii="Cambria Math" w:hAnsi="Cambria Math"/>
                                <w:sz w:val="20"/>
                                <w:szCs w:val="20"/>
                              </w:rPr>
                              <m:t>1:n</m:t>
                            </m:r>
                          </m:sup>
                        </m:sSup>
                        <m:r>
                          <m:rPr>
                            <m:sty m:val="bi"/>
                          </m:rPr>
                          <w:rPr>
                            <w:rFonts w:ascii="Cambria Math" w:hAnsi="Cambria Math"/>
                            <w:sz w:val="20"/>
                            <w:szCs w:val="20"/>
                          </w:rPr>
                          <m:t>;θ</m:t>
                        </m:r>
                      </m:e>
                      <m:sup>
                        <m:r>
                          <m:rPr>
                            <m:sty m:val="bi"/>
                          </m:rPr>
                          <w:rPr>
                            <w:rFonts w:ascii="Cambria Math" w:hAnsi="Cambria Math"/>
                            <w:sz w:val="20"/>
                            <w:szCs w:val="20"/>
                          </w:rPr>
                          <m:t xml:space="preserve"> </m:t>
                        </m:r>
                      </m:sup>
                    </m:sSup>
                    <m:ctrlPr>
                      <w:ins w:id="123" w:author="Max Ferguson [2]" w:date="2016-07-01T14:07:00Z">
                        <w:rPr>
                          <w:rFonts w:ascii="Cambria Math" w:hAnsi="Cambria Math"/>
                          <w:b/>
                          <w:bCs/>
                          <w:i/>
                          <w:iCs/>
                          <w:sz w:val="20"/>
                          <w:szCs w:val="20"/>
                        </w:rPr>
                      </w:ins>
                    </m:ctrlPr>
                  </m:e>
                </m:d>
                <m:r>
                  <m:rPr>
                    <m:sty m:val="p"/>
                  </m:rPr>
                  <w:rPr>
                    <w:rFonts w:ascii="Cambria Math" w:hAnsi="Cambria Math"/>
                    <w:sz w:val="20"/>
                    <w:szCs w:val="20"/>
                  </w:rPr>
                  <w:br/>
                </m:r>
              </m:oMath>
              <m:oMath>
                <m:r>
                  <m:rPr>
                    <m:aln/>
                  </m:rPr>
                  <w:rPr>
                    <w:rFonts w:ascii="Cambria Math" w:hAnsi="Cambria Math"/>
                    <w:sz w:val="20"/>
                    <w:szCs w:val="20"/>
                  </w:rPr>
                  <m:t xml:space="preserve">= </m:t>
                </m:r>
                <m:limLow>
                  <m:limLowPr>
                    <m:ctrlPr>
                      <w:ins w:id="124" w:author="Max Ferguson [2]" w:date="2016-07-01T14:07:00Z">
                        <w:rPr>
                          <w:rFonts w:ascii="Cambria Math" w:hAnsi="Cambria Math"/>
                          <w:i/>
                          <w:iCs/>
                          <w:sz w:val="20"/>
                          <w:szCs w:val="20"/>
                        </w:rPr>
                      </w:ins>
                    </m:ctrlPr>
                  </m:limLowPr>
                  <m:e>
                    <m:r>
                      <m:rPr>
                        <m:sty m:val="p"/>
                      </m:rPr>
                      <w:rPr>
                        <w:rFonts w:ascii="Cambria Math" w:hAnsi="Cambria Math"/>
                        <w:sz w:val="20"/>
                        <w:szCs w:val="20"/>
                      </w:rPr>
                      <m:t>argmax</m:t>
                    </m:r>
                  </m:e>
                  <m:lim>
                    <m:r>
                      <m:rPr>
                        <m:sty m:val="bi"/>
                      </m:rPr>
                      <w:rPr>
                        <w:rFonts w:ascii="Cambria Math" w:hAnsi="Cambria Math"/>
                        <w:sz w:val="20"/>
                        <w:szCs w:val="20"/>
                      </w:rPr>
                      <m:t>θ</m:t>
                    </m:r>
                  </m:lim>
                </m:limLow>
                <m:d>
                  <m:dPr>
                    <m:ctrlPr>
                      <w:ins w:id="125" w:author="Max Ferguson [2]" w:date="2016-07-01T14:07:00Z">
                        <w:rPr>
                          <w:rFonts w:ascii="Cambria Math" w:hAnsi="Cambria Math"/>
                          <w:i/>
                          <w:iCs/>
                          <w:sz w:val="20"/>
                          <w:szCs w:val="20"/>
                        </w:rPr>
                      </w:ins>
                    </m:ctrlPr>
                  </m:dPr>
                  <m:e>
                    <m:r>
                      <w:rPr>
                        <w:rFonts w:ascii="Cambria Math" w:hAnsi="Cambria Math"/>
                        <w:sz w:val="20"/>
                        <w:szCs w:val="20"/>
                      </w:rPr>
                      <m:t>-</m:t>
                    </m:r>
                    <m:f>
                      <m:fPr>
                        <m:ctrlPr>
                          <w:ins w:id="126" w:author="Max Ferguson [2]" w:date="2016-07-01T14:07:00Z">
                            <w:rPr>
                              <w:rFonts w:ascii="Cambria Math" w:hAnsi="Cambria Math"/>
                              <w:i/>
                              <w:iCs/>
                              <w:sz w:val="20"/>
                              <w:szCs w:val="20"/>
                            </w:rPr>
                          </w:ins>
                        </m:ctrlPr>
                      </m:fPr>
                      <m:num>
                        <m:r>
                          <w:rPr>
                            <w:rFonts w:ascii="Cambria Math" w:hAnsi="Cambria Math"/>
                            <w:sz w:val="20"/>
                            <w:szCs w:val="20"/>
                          </w:rPr>
                          <m:t>1</m:t>
                        </m:r>
                      </m:num>
                      <m:den>
                        <m:r>
                          <w:rPr>
                            <w:rFonts w:ascii="Cambria Math" w:hAnsi="Cambria Math"/>
                            <w:sz w:val="20"/>
                            <w:szCs w:val="20"/>
                          </w:rPr>
                          <m:t>2</m:t>
                        </m:r>
                      </m:den>
                    </m:f>
                    <m:sSup>
                      <m:sSupPr>
                        <m:ctrlPr>
                          <w:ins w:id="127" w:author="Max Ferguson [2]" w:date="2016-07-01T14:07:00Z">
                            <w:rPr>
                              <w:rFonts w:ascii="Cambria Math" w:hAnsi="Cambria Math"/>
                              <w:i/>
                              <w:iCs/>
                              <w:sz w:val="20"/>
                              <w:szCs w:val="20"/>
                            </w:rPr>
                          </w:ins>
                        </m:ctrlPr>
                      </m:sSupPr>
                      <m:e>
                        <m:d>
                          <m:dPr>
                            <m:ctrlPr>
                              <w:ins w:id="128" w:author="Max Ferguson [2]" w:date="2016-07-01T14:07:00Z">
                                <w:rPr>
                                  <w:rFonts w:ascii="Cambria Math" w:hAnsi="Cambria Math"/>
                                  <w:i/>
                                  <w:iCs/>
                                  <w:sz w:val="20"/>
                                  <w:szCs w:val="20"/>
                                </w:rPr>
                              </w:ins>
                            </m:ctrlPr>
                          </m:dPr>
                          <m:e>
                            <m:sSup>
                              <m:sSupPr>
                                <m:ctrlPr>
                                  <w:ins w:id="129" w:author="Max Ferguson [2]" w:date="2016-07-01T14:07:00Z">
                                    <w:rPr>
                                      <w:rFonts w:ascii="Cambria Math" w:hAnsi="Cambria Math"/>
                                      <w:i/>
                                      <w:iCs/>
                                      <w:sz w:val="20"/>
                                      <w:szCs w:val="20"/>
                                    </w:rPr>
                                  </w:ins>
                                </m:ctrlPr>
                              </m:sSupPr>
                              <m:e>
                                <m:r>
                                  <m:rPr>
                                    <m:sty m:val="bi"/>
                                  </m:rPr>
                                  <w:rPr>
                                    <w:rFonts w:ascii="Cambria Math" w:hAnsi="Cambria Math"/>
                                    <w:sz w:val="20"/>
                                    <w:szCs w:val="20"/>
                                  </w:rPr>
                                  <m:t>y</m:t>
                                </m:r>
                              </m:e>
                              <m:sup>
                                <m:r>
                                  <w:rPr>
                                    <w:rFonts w:ascii="Cambria Math" w:hAnsi="Cambria Math"/>
                                    <w:sz w:val="20"/>
                                    <w:szCs w:val="20"/>
                                  </w:rPr>
                                  <m:t>1:n</m:t>
                                </m:r>
                              </m:sup>
                            </m:sSup>
                          </m:e>
                        </m:d>
                      </m:e>
                      <m:sup>
                        <m:r>
                          <w:rPr>
                            <w:rFonts w:ascii="Cambria Math" w:hAnsi="Cambria Math"/>
                            <w:sz w:val="20"/>
                            <w:szCs w:val="20"/>
                          </w:rPr>
                          <m:t>T</m:t>
                        </m:r>
                      </m:sup>
                    </m:sSup>
                    <m:sSup>
                      <m:sSupPr>
                        <m:ctrlPr>
                          <w:ins w:id="130" w:author="Max Ferguson [2]" w:date="2016-07-01T14:07:00Z">
                            <w:rPr>
                              <w:rFonts w:ascii="Cambria Math" w:hAnsi="Cambria Math"/>
                              <w:i/>
                              <w:iCs/>
                              <w:sz w:val="20"/>
                              <w:szCs w:val="20"/>
                            </w:rPr>
                          </w:ins>
                        </m:ctrlPr>
                      </m:sSupPr>
                      <m:e>
                        <m:d>
                          <m:dPr>
                            <m:ctrlPr>
                              <w:ins w:id="131" w:author="Max Ferguson [2]" w:date="2016-07-01T14:07:00Z">
                                <w:rPr>
                                  <w:rFonts w:ascii="Cambria Math" w:hAnsi="Cambria Math"/>
                                  <w:b/>
                                  <w:sz w:val="20"/>
                                  <w:szCs w:val="20"/>
                                </w:rPr>
                              </w:ins>
                            </m:ctrlPr>
                          </m:dPr>
                          <m:e>
                            <m:r>
                              <m:rPr>
                                <m:sty m:val="b"/>
                              </m:rPr>
                              <w:rPr>
                                <w:rFonts w:ascii="Cambria Math" w:hAnsi="Cambria Math"/>
                                <w:sz w:val="20"/>
                                <w:szCs w:val="20"/>
                              </w:rPr>
                              <m:t>K+</m:t>
                            </m:r>
                            <m:sSubSup>
                              <m:sSubSupPr>
                                <m:ctrlPr>
                                  <w:ins w:id="132" w:author="Max Ferguson [2]" w:date="2016-07-01T14:07:00Z">
                                    <w:rPr>
                                      <w:rFonts w:ascii="Cambria Math" w:hAnsi="Cambria Math"/>
                                      <w:sz w:val="20"/>
                                      <w:szCs w:val="20"/>
                                    </w:rPr>
                                  </w:ins>
                                </m:ctrlPr>
                              </m:sSubSupPr>
                              <m:e>
                                <m:r>
                                  <w:rPr>
                                    <w:rFonts w:ascii="Cambria Math" w:hAnsi="Cambria Math"/>
                                    <w:sz w:val="20"/>
                                    <w:szCs w:val="20"/>
                                  </w:rPr>
                                  <m:t>σ</m:t>
                                </m:r>
                              </m:e>
                              <m:sub>
                                <m:r>
                                  <w:rPr>
                                    <w:rFonts w:ascii="Cambria Math" w:hAnsi="Cambria Math"/>
                                    <w:sz w:val="20"/>
                                    <w:szCs w:val="20"/>
                                  </w:rPr>
                                  <m:t>ϵ</m:t>
                                </m:r>
                              </m:sub>
                              <m:sup>
                                <m:r>
                                  <w:rPr>
                                    <w:rFonts w:ascii="Cambria Math" w:hAnsi="Cambria Math"/>
                                    <w:sz w:val="20"/>
                                    <w:szCs w:val="20"/>
                                  </w:rPr>
                                  <m:t>2</m:t>
                                </m:r>
                              </m:sup>
                            </m:sSubSup>
                            <m:r>
                              <m:rPr>
                                <m:sty m:val="b"/>
                              </m:rPr>
                              <w:rPr>
                                <w:rFonts w:ascii="Cambria Math" w:hAnsi="Cambria Math"/>
                                <w:sz w:val="20"/>
                                <w:szCs w:val="20"/>
                              </w:rPr>
                              <m:t>I</m:t>
                            </m:r>
                          </m:e>
                        </m:d>
                      </m:e>
                      <m:sup>
                        <m:r>
                          <w:rPr>
                            <w:rFonts w:ascii="Cambria Math" w:hAnsi="Cambria Math"/>
                            <w:sz w:val="20"/>
                            <w:szCs w:val="20"/>
                          </w:rPr>
                          <m:t>-1</m:t>
                        </m:r>
                      </m:sup>
                    </m:sSup>
                    <m:sSup>
                      <m:sSupPr>
                        <m:ctrlPr>
                          <w:ins w:id="133" w:author="Max Ferguson [2]" w:date="2016-07-01T14:07:00Z">
                            <w:rPr>
                              <w:rFonts w:ascii="Cambria Math" w:hAnsi="Cambria Math"/>
                              <w:i/>
                              <w:iCs/>
                              <w:sz w:val="20"/>
                              <w:szCs w:val="20"/>
                            </w:rPr>
                          </w:ins>
                        </m:ctrlPr>
                      </m:sSupPr>
                      <m:e>
                        <m:r>
                          <m:rPr>
                            <m:sty m:val="bi"/>
                          </m:rPr>
                          <w:rPr>
                            <w:rFonts w:ascii="Cambria Math" w:hAnsi="Cambria Math"/>
                            <w:sz w:val="20"/>
                            <w:szCs w:val="20"/>
                          </w:rPr>
                          <m:t>y</m:t>
                        </m:r>
                      </m:e>
                      <m:sup>
                        <m:r>
                          <w:rPr>
                            <w:rFonts w:ascii="Cambria Math" w:hAnsi="Cambria Math"/>
                            <w:sz w:val="20"/>
                            <w:szCs w:val="20"/>
                          </w:rPr>
                          <m:t>1:n</m:t>
                        </m:r>
                      </m:sup>
                    </m:sSup>
                    <m:r>
                      <w:rPr>
                        <w:rFonts w:ascii="Cambria Math" w:hAnsi="Cambria Math"/>
                        <w:sz w:val="20"/>
                        <w:szCs w:val="20"/>
                      </w:rPr>
                      <m:t>-</m:t>
                    </m:r>
                    <m:f>
                      <m:fPr>
                        <m:ctrlPr>
                          <w:ins w:id="134" w:author="Max Ferguson [2]" w:date="2016-07-01T14:07:00Z">
                            <w:rPr>
                              <w:rFonts w:ascii="Cambria Math" w:hAnsi="Cambria Math"/>
                              <w:i/>
                              <w:iCs/>
                              <w:sz w:val="20"/>
                              <w:szCs w:val="20"/>
                            </w:rPr>
                          </w:ins>
                        </m:ctrlPr>
                      </m:fPr>
                      <m:num>
                        <m:r>
                          <w:rPr>
                            <w:rFonts w:ascii="Cambria Math" w:hAnsi="Cambria Math"/>
                            <w:sz w:val="20"/>
                            <w:szCs w:val="20"/>
                          </w:rPr>
                          <m:t>1</m:t>
                        </m:r>
                      </m:num>
                      <m:den>
                        <m:r>
                          <w:rPr>
                            <w:rFonts w:ascii="Cambria Math" w:hAnsi="Cambria Math"/>
                            <w:sz w:val="20"/>
                            <w:szCs w:val="20"/>
                          </w:rPr>
                          <m:t>2</m:t>
                        </m:r>
                      </m:den>
                    </m:f>
                    <m:r>
                      <m:rPr>
                        <m:sty m:val="p"/>
                      </m:rPr>
                      <w:rPr>
                        <w:rFonts w:ascii="Cambria Math" w:hAnsi="Cambria Math"/>
                        <w:sz w:val="20"/>
                        <w:szCs w:val="20"/>
                      </w:rPr>
                      <m:t>log</m:t>
                    </m:r>
                    <m:d>
                      <m:dPr>
                        <m:begChr m:val="|"/>
                        <m:endChr m:val="|"/>
                        <m:ctrlPr>
                          <w:ins w:id="135" w:author="Max Ferguson [2]" w:date="2016-07-01T14:07:00Z">
                            <w:rPr>
                              <w:rFonts w:ascii="Cambria Math" w:hAnsi="Cambria Math"/>
                              <w:i/>
                              <w:iCs/>
                              <w:sz w:val="20"/>
                              <w:szCs w:val="20"/>
                            </w:rPr>
                          </w:ins>
                        </m:ctrlPr>
                      </m:dPr>
                      <m:e>
                        <m:r>
                          <m:rPr>
                            <m:sty m:val="b"/>
                          </m:rPr>
                          <w:rPr>
                            <w:rFonts w:ascii="Cambria Math" w:hAnsi="Cambria Math"/>
                            <w:sz w:val="20"/>
                            <w:szCs w:val="20"/>
                          </w:rPr>
                          <m:t>K+</m:t>
                        </m:r>
                        <m:sSubSup>
                          <m:sSubSupPr>
                            <m:ctrlPr>
                              <w:ins w:id="136" w:author="Max Ferguson [2]" w:date="2016-07-01T14:07:00Z">
                                <w:rPr>
                                  <w:rFonts w:ascii="Cambria Math" w:hAnsi="Cambria Math"/>
                                  <w:sz w:val="20"/>
                                  <w:szCs w:val="20"/>
                                </w:rPr>
                              </w:ins>
                            </m:ctrlPr>
                          </m:sSubSupPr>
                          <m:e>
                            <m:r>
                              <w:rPr>
                                <w:rFonts w:ascii="Cambria Math" w:hAnsi="Cambria Math"/>
                                <w:sz w:val="20"/>
                                <w:szCs w:val="20"/>
                              </w:rPr>
                              <m:t>σ</m:t>
                            </m:r>
                          </m:e>
                          <m:sub>
                            <m:r>
                              <w:rPr>
                                <w:rFonts w:ascii="Cambria Math" w:hAnsi="Cambria Math"/>
                                <w:sz w:val="20"/>
                                <w:szCs w:val="20"/>
                              </w:rPr>
                              <m:t>ϵ</m:t>
                            </m:r>
                          </m:sub>
                          <m:sup>
                            <m:r>
                              <w:rPr>
                                <w:rFonts w:ascii="Cambria Math" w:hAnsi="Cambria Math"/>
                                <w:sz w:val="20"/>
                                <w:szCs w:val="20"/>
                              </w:rPr>
                              <m:t>2</m:t>
                            </m:r>
                          </m:sup>
                        </m:sSubSup>
                        <m:r>
                          <m:rPr>
                            <m:sty m:val="b"/>
                          </m:rPr>
                          <w:rPr>
                            <w:rFonts w:ascii="Cambria Math" w:hAnsi="Cambria Math"/>
                            <w:sz w:val="20"/>
                            <w:szCs w:val="20"/>
                          </w:rPr>
                          <m:t>I</m:t>
                        </m:r>
                      </m:e>
                    </m:d>
                    <m:r>
                      <w:rPr>
                        <w:rFonts w:ascii="Cambria Math" w:hAnsi="Cambria Math"/>
                        <w:sz w:val="20"/>
                        <w:szCs w:val="20"/>
                      </w:rPr>
                      <m:t>-</m:t>
                    </m:r>
                    <m:f>
                      <m:fPr>
                        <m:ctrlPr>
                          <w:ins w:id="137" w:author="Max Ferguson [2]" w:date="2016-07-01T14:07:00Z">
                            <w:rPr>
                              <w:rFonts w:ascii="Cambria Math" w:hAnsi="Cambria Math"/>
                              <w:i/>
                              <w:iCs/>
                              <w:sz w:val="20"/>
                              <w:szCs w:val="20"/>
                            </w:rPr>
                          </w:ins>
                        </m:ctrlPr>
                      </m:fPr>
                      <m:num>
                        <m:r>
                          <w:rPr>
                            <w:rFonts w:ascii="Cambria Math" w:hAnsi="Cambria Math"/>
                            <w:sz w:val="20"/>
                            <w:szCs w:val="20"/>
                          </w:rPr>
                          <m:t>n</m:t>
                        </m:r>
                      </m:num>
                      <m:den>
                        <m:r>
                          <w:rPr>
                            <w:rFonts w:ascii="Cambria Math" w:hAnsi="Cambria Math"/>
                            <w:sz w:val="20"/>
                            <w:szCs w:val="20"/>
                          </w:rPr>
                          <m:t>2</m:t>
                        </m:r>
                      </m:den>
                    </m:f>
                    <m:r>
                      <m:rPr>
                        <m:sty m:val="p"/>
                      </m:rPr>
                      <w:rPr>
                        <w:rFonts w:ascii="Cambria Math" w:hAnsi="Cambria Math"/>
                        <w:sz w:val="20"/>
                        <w:szCs w:val="20"/>
                      </w:rPr>
                      <m:t>log2π</m:t>
                    </m:r>
                  </m:e>
                </m:d>
              </m:oMath>
            </m:oMathPara>
          </w:p>
        </w:tc>
        <w:tc>
          <w:tcPr>
            <w:tcW w:w="351" w:type="pct"/>
            <w:vAlign w:val="center"/>
          </w:tcPr>
          <w:p w14:paraId="48CB744B" w14:textId="77777777" w:rsidR="00DB73EA" w:rsidRPr="000229F1" w:rsidRDefault="00DB73EA" w:rsidP="00C940D0">
            <w:pPr>
              <w:jc w:val="both"/>
              <w:rPr>
                <w:sz w:val="20"/>
                <w:szCs w:val="20"/>
              </w:rPr>
            </w:pPr>
          </w:p>
          <w:p w14:paraId="4039347E" w14:textId="0FD83249" w:rsidR="00DB73EA" w:rsidRPr="000229F1" w:rsidRDefault="00D214A0" w:rsidP="00C940D0">
            <w:pPr>
              <w:jc w:val="right"/>
              <w:rPr>
                <w:sz w:val="20"/>
                <w:szCs w:val="20"/>
              </w:rPr>
            </w:pPr>
            <w:r>
              <w:rPr>
                <w:sz w:val="20"/>
                <w:szCs w:val="20"/>
              </w:rPr>
              <w:t>(3</w:t>
            </w:r>
            <w:r w:rsidR="00DB73EA" w:rsidRPr="000229F1">
              <w:rPr>
                <w:sz w:val="20"/>
                <w:szCs w:val="20"/>
              </w:rPr>
              <w:t>)</w:t>
            </w:r>
          </w:p>
          <w:p w14:paraId="6D9F980B" w14:textId="77777777" w:rsidR="00DB73EA" w:rsidRPr="000229F1" w:rsidRDefault="00DB73EA" w:rsidP="00C940D0">
            <w:pPr>
              <w:jc w:val="both"/>
              <w:rPr>
                <w:sz w:val="20"/>
                <w:szCs w:val="20"/>
              </w:rPr>
            </w:pPr>
          </w:p>
        </w:tc>
      </w:tr>
    </w:tbl>
    <w:p w14:paraId="6B927E0E" w14:textId="77777777" w:rsidR="00DB73EA" w:rsidRPr="000229F1" w:rsidRDefault="00DB73EA" w:rsidP="00DB7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p w14:paraId="4C4C3D0F" w14:textId="4E1B41AC" w:rsidR="00DB73EA" w:rsidRPr="000229F1" w:rsidRDefault="00DB73EA" w:rsidP="00DB7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sidRPr="000229F1">
        <w:rPr>
          <w:sz w:val="20"/>
          <w:szCs w:val="20"/>
        </w:rPr>
        <w:t xml:space="preserve">where </w:t>
      </w:r>
      <m:oMath>
        <m:r>
          <m:rPr>
            <m:sty m:val="b"/>
          </m:rPr>
          <w:rPr>
            <w:rFonts w:ascii="Cambria Math" w:hAnsi="Cambria Math"/>
            <w:sz w:val="20"/>
            <w:szCs w:val="20"/>
          </w:rPr>
          <m:t>K</m:t>
        </m:r>
      </m:oMath>
      <w:r w:rsidRPr="000229F1">
        <w:rPr>
          <w:sz w:val="20"/>
          <w:szCs w:val="20"/>
        </w:rPr>
        <w:t xml:space="preserve"> </w:t>
      </w:r>
      <w:r>
        <w:rPr>
          <w:sz w:val="20"/>
          <w:szCs w:val="20"/>
        </w:rPr>
        <w:t>is the covariance kernel</w:t>
      </w:r>
      <w:r w:rsidRPr="000229F1">
        <w:rPr>
          <w:sz w:val="20"/>
          <w:szCs w:val="20"/>
        </w:rPr>
        <w:t xml:space="preserve"> matrix </w:t>
      </w:r>
      <w:r w:rsidRPr="00E37445">
        <w:rPr>
          <w:sz w:val="20"/>
          <w:szCs w:val="20"/>
        </w:rPr>
        <w:t xml:space="preserve">defined as </w:t>
      </w:r>
      <m:oMath>
        <m:sSub>
          <m:sSubPr>
            <m:ctrlPr>
              <w:ins w:id="138" w:author="Max Ferguson [2]" w:date="2016-07-01T14:07:00Z">
                <w:rPr>
                  <w:rFonts w:ascii="Cambria Math" w:hAnsi="Cambria Math"/>
                  <w:i/>
                  <w:sz w:val="20"/>
                  <w:szCs w:val="20"/>
                </w:rPr>
              </w:ins>
            </m:ctrlPr>
          </m:sSubPr>
          <m:e>
            <m:r>
              <m:rPr>
                <m:sty m:val="b"/>
              </m:rPr>
              <w:rPr>
                <w:rFonts w:ascii="Cambria Math" w:hAnsi="Cambria Math"/>
                <w:sz w:val="20"/>
                <w:szCs w:val="20"/>
              </w:rPr>
              <m:t>K</m:t>
            </m:r>
          </m:e>
          <m:sub>
            <m:r>
              <w:rPr>
                <w:rFonts w:ascii="Cambria Math" w:hAnsi="Cambria Math"/>
                <w:sz w:val="20"/>
                <w:szCs w:val="20"/>
              </w:rPr>
              <m:t>ij</m:t>
            </m:r>
          </m:sub>
        </m:sSub>
        <m:r>
          <w:rPr>
            <w:rFonts w:ascii="Cambria Math" w:hAnsi="Cambria Math"/>
            <w:sz w:val="20"/>
            <w:szCs w:val="20"/>
          </w:rPr>
          <m:t xml:space="preserve"> = k</m:t>
        </m:r>
        <m:d>
          <m:dPr>
            <m:ctrlPr>
              <w:ins w:id="139" w:author="Max Ferguson [2]" w:date="2016-07-01T14:07:00Z">
                <w:rPr>
                  <w:rFonts w:ascii="Cambria Math" w:hAnsi="Cambria Math"/>
                  <w:i/>
                  <w:sz w:val="20"/>
                  <w:szCs w:val="20"/>
                </w:rPr>
              </w:ins>
            </m:ctrlPr>
          </m:dPr>
          <m:e>
            <m:sSup>
              <m:sSupPr>
                <m:ctrlPr>
                  <w:ins w:id="140" w:author="Max Ferguson [2]" w:date="2016-07-01T14:07:00Z">
                    <w:rPr>
                      <w:rFonts w:ascii="Cambria Math" w:hAnsi="Cambria Math"/>
                      <w:i/>
                      <w:sz w:val="20"/>
                      <w:szCs w:val="20"/>
                    </w:rPr>
                  </w:ins>
                </m:ctrlPr>
              </m:sSupPr>
              <m:e>
                <m:r>
                  <m:rPr>
                    <m:sty m:val="bi"/>
                  </m:rPr>
                  <w:rPr>
                    <w:rFonts w:ascii="Cambria Math" w:hAnsi="Cambria Math"/>
                    <w:sz w:val="20"/>
                    <w:szCs w:val="20"/>
                  </w:rPr>
                  <m:t>x</m:t>
                </m:r>
              </m:e>
              <m:sup>
                <m:r>
                  <w:rPr>
                    <w:rFonts w:ascii="Cambria Math" w:hAnsi="Cambria Math"/>
                    <w:sz w:val="20"/>
                    <w:szCs w:val="20"/>
                  </w:rPr>
                  <m:t>i</m:t>
                </m:r>
              </m:sup>
            </m:sSup>
            <m:r>
              <w:rPr>
                <w:rFonts w:ascii="Cambria Math" w:hAnsi="Cambria Math"/>
                <w:sz w:val="20"/>
                <w:szCs w:val="20"/>
              </w:rPr>
              <m:t xml:space="preserve">, </m:t>
            </m:r>
            <m:sSup>
              <m:sSupPr>
                <m:ctrlPr>
                  <w:ins w:id="141" w:author="Max Ferguson [2]" w:date="2016-07-01T14:07:00Z">
                    <w:rPr>
                      <w:rFonts w:ascii="Cambria Math" w:hAnsi="Cambria Math"/>
                      <w:i/>
                      <w:sz w:val="20"/>
                      <w:szCs w:val="20"/>
                    </w:rPr>
                  </w:ins>
                </m:ctrlPr>
              </m:sSupPr>
              <m:e>
                <m:r>
                  <m:rPr>
                    <m:sty m:val="bi"/>
                  </m:rPr>
                  <w:rPr>
                    <w:rFonts w:ascii="Cambria Math" w:hAnsi="Cambria Math"/>
                    <w:sz w:val="20"/>
                    <w:szCs w:val="20"/>
                  </w:rPr>
                  <m:t>x</m:t>
                </m:r>
              </m:e>
              <m:sup>
                <m:r>
                  <w:rPr>
                    <w:rFonts w:ascii="Cambria Math" w:hAnsi="Cambria Math"/>
                    <w:sz w:val="20"/>
                    <w:szCs w:val="20"/>
                  </w:rPr>
                  <m:t>j</m:t>
                </m:r>
              </m:sup>
            </m:sSup>
          </m:e>
        </m:d>
        <m:r>
          <w:rPr>
            <w:rFonts w:ascii="Cambria Math" w:hAnsi="Cambria Math"/>
            <w:sz w:val="20"/>
            <w:szCs w:val="20"/>
          </w:rPr>
          <m:t xml:space="preserve">. </m:t>
        </m:r>
      </m:oMath>
      <w:r w:rsidR="00E37445">
        <w:rPr>
          <w:sz w:val="20"/>
          <w:szCs w:val="20"/>
        </w:rPr>
        <w:t xml:space="preserve">After optimizing the hyper-parameters the length-scale hyper-parameter vector </w:t>
      </w:r>
      <m:oMath>
        <m:r>
          <m:rPr>
            <m:sty m:val="bi"/>
          </m:rPr>
          <w:rPr>
            <w:rFonts w:ascii="Cambria Math" w:hAnsi="Cambria Math" w:hint="eastAsia"/>
            <w:sz w:val="20"/>
            <w:szCs w:val="20"/>
          </w:rPr>
          <m:t>λ</m:t>
        </m:r>
      </m:oMath>
      <w:r w:rsidR="00E37445">
        <w:rPr>
          <w:b/>
          <w:sz w:val="20"/>
          <w:szCs w:val="20"/>
        </w:rPr>
        <w:t xml:space="preserve"> </w:t>
      </w:r>
      <w:r w:rsidR="00E37445" w:rsidRPr="00E37445">
        <w:rPr>
          <w:sz w:val="20"/>
          <w:szCs w:val="20"/>
        </w:rPr>
        <w:t xml:space="preserve">can </w:t>
      </w:r>
      <w:r w:rsidR="00E37445">
        <w:rPr>
          <w:sz w:val="20"/>
          <w:szCs w:val="20"/>
        </w:rPr>
        <w:t xml:space="preserve">be used to determine the relevance of each feature, </w:t>
      </w:r>
      <m:oMath>
        <m:sSub>
          <m:sSubPr>
            <m:ctrlPr>
              <w:ins w:id="142" w:author="Max Ferguson [2]" w:date="2016-07-01T14:07:00Z">
                <w:rPr>
                  <w:rFonts w:ascii="Cambria Math" w:hAnsi="Cambria Math"/>
                  <w:i/>
                  <w:sz w:val="20"/>
                  <w:szCs w:val="20"/>
                </w:rPr>
              </w:ins>
            </m:ctrlPr>
          </m:sSubPr>
          <m:e>
            <m:r>
              <w:rPr>
                <w:rFonts w:ascii="Cambria Math" w:hAnsi="Cambria Math"/>
                <w:sz w:val="20"/>
                <w:szCs w:val="20"/>
              </w:rPr>
              <m:t>x</m:t>
            </m:r>
          </m:e>
          <m:sub>
            <m:r>
              <w:rPr>
                <w:rFonts w:ascii="Cambria Math" w:hAnsi="Cambria Math"/>
                <w:sz w:val="20"/>
                <w:szCs w:val="20"/>
              </w:rPr>
              <m:t>i</m:t>
            </m:r>
          </m:sub>
        </m:sSub>
      </m:oMath>
      <w:r w:rsidR="00E37445">
        <w:rPr>
          <w:sz w:val="20"/>
          <w:szCs w:val="20"/>
        </w:rPr>
        <w:t xml:space="preserve"> . A small value of </w:t>
      </w:r>
      <m:oMath>
        <m:sSub>
          <m:sSubPr>
            <m:ctrlPr>
              <w:ins w:id="143" w:author="Max Ferguson [2]" w:date="2016-07-01T14:07:00Z">
                <w:rPr>
                  <w:rFonts w:ascii="Cambria Math" w:hAnsi="Cambria Math"/>
                  <w:i/>
                  <w:sz w:val="20"/>
                  <w:szCs w:val="20"/>
                </w:rPr>
              </w:ins>
            </m:ctrlPr>
          </m:sSubPr>
          <m:e>
            <m:r>
              <w:rPr>
                <w:rFonts w:ascii="Cambria Math" w:hAnsi="Cambria Math" w:hint="eastAsia"/>
                <w:sz w:val="20"/>
                <w:szCs w:val="20"/>
              </w:rPr>
              <m:t>λ</m:t>
            </m:r>
            <m:ctrlPr>
              <w:ins w:id="144" w:author="Max Ferguson [2]" w:date="2016-07-01T14:07:00Z">
                <w:rPr>
                  <w:rFonts w:ascii="Cambria Math" w:hAnsi="Cambria Math" w:hint="eastAsia"/>
                  <w:i/>
                  <w:sz w:val="20"/>
                  <w:szCs w:val="20"/>
                </w:rPr>
              </w:ins>
            </m:ctrlPr>
          </m:e>
          <m:sub>
            <m:r>
              <w:rPr>
                <w:rFonts w:ascii="Cambria Math" w:hAnsi="Cambria Math"/>
                <w:sz w:val="20"/>
                <w:szCs w:val="20"/>
              </w:rPr>
              <m:t>i</m:t>
            </m:r>
          </m:sub>
        </m:sSub>
      </m:oMath>
      <w:r w:rsidR="00E37445">
        <w:rPr>
          <w:sz w:val="20"/>
          <w:szCs w:val="20"/>
        </w:rPr>
        <w:t xml:space="preserve"> indicates high relevancy of </w:t>
      </w:r>
      <m:oMath>
        <m:sSub>
          <m:sSubPr>
            <m:ctrlPr>
              <w:ins w:id="145" w:author="Max Ferguson [2]" w:date="2016-07-01T14:07:00Z">
                <w:rPr>
                  <w:rFonts w:ascii="Cambria Math" w:hAnsi="Cambria Math"/>
                  <w:i/>
                  <w:sz w:val="20"/>
                  <w:szCs w:val="20"/>
                </w:rPr>
              </w:ins>
            </m:ctrlPr>
          </m:sSubPr>
          <m:e>
            <m:r>
              <w:rPr>
                <w:rFonts w:ascii="Cambria Math" w:hAnsi="Cambria Math"/>
                <w:sz w:val="20"/>
                <w:szCs w:val="20"/>
              </w:rPr>
              <m:t>x</m:t>
            </m:r>
          </m:e>
          <m:sub>
            <m:r>
              <w:rPr>
                <w:rFonts w:ascii="Cambria Math" w:hAnsi="Cambria Math"/>
                <w:sz w:val="20"/>
                <w:szCs w:val="20"/>
              </w:rPr>
              <m:t>i</m:t>
            </m:r>
          </m:sub>
        </m:sSub>
      </m:oMath>
      <w:r w:rsidR="00E37445">
        <w:rPr>
          <w:sz w:val="20"/>
          <w:szCs w:val="20"/>
        </w:rPr>
        <w:t xml:space="preserve"> while a large value indicates low relevancy.</w:t>
      </w:r>
    </w:p>
    <w:p w14:paraId="23CF3A7F" w14:textId="77777777" w:rsidR="00DB73EA" w:rsidRPr="000229F1" w:rsidRDefault="00DB73EA" w:rsidP="000229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sz w:val="20"/>
          <w:szCs w:val="20"/>
        </w:rPr>
      </w:pPr>
    </w:p>
    <w:p w14:paraId="60773A64" w14:textId="26DC9876" w:rsidR="000229F1" w:rsidRPr="000229F1" w:rsidRDefault="00E37445" w:rsidP="000229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sz w:val="20"/>
          <w:szCs w:val="20"/>
        </w:rPr>
      </w:pPr>
      <w:r>
        <w:rPr>
          <w:b/>
          <w:sz w:val="20"/>
          <w:szCs w:val="20"/>
        </w:rPr>
        <w:t>4</w:t>
      </w:r>
      <w:r w:rsidR="000229F1" w:rsidRPr="000229F1">
        <w:rPr>
          <w:b/>
          <w:sz w:val="20"/>
          <w:szCs w:val="20"/>
        </w:rPr>
        <w:t>.</w:t>
      </w:r>
      <w:r>
        <w:rPr>
          <w:b/>
          <w:sz w:val="20"/>
          <w:szCs w:val="20"/>
        </w:rPr>
        <w:t>2</w:t>
      </w:r>
      <w:r w:rsidR="000229F1" w:rsidRPr="000229F1">
        <w:rPr>
          <w:b/>
          <w:sz w:val="20"/>
          <w:szCs w:val="20"/>
        </w:rPr>
        <w:t xml:space="preserve"> </w:t>
      </w:r>
      <w:r>
        <w:rPr>
          <w:b/>
          <w:sz w:val="20"/>
          <w:szCs w:val="20"/>
        </w:rPr>
        <w:t>Scoring Procedure</w:t>
      </w:r>
    </w:p>
    <w:p w14:paraId="2392F645" w14:textId="23828549" w:rsidR="000229F1" w:rsidRPr="000229F1" w:rsidRDefault="000229F1" w:rsidP="00D214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r w:rsidRPr="000229F1">
        <w:rPr>
          <w:sz w:val="20"/>
          <w:szCs w:val="20"/>
        </w:rPr>
        <w:t xml:space="preserve">After </w:t>
      </w:r>
      <w:r w:rsidR="00E37445">
        <w:rPr>
          <w:sz w:val="20"/>
          <w:szCs w:val="20"/>
        </w:rPr>
        <w:t xml:space="preserve">choosing the kernel type and optimizing the </w:t>
      </w:r>
      <w:r w:rsidRPr="000229F1">
        <w:rPr>
          <w:sz w:val="20"/>
          <w:szCs w:val="20"/>
        </w:rPr>
        <w:t xml:space="preserve">hyper-parameters, the GPR model is referred to as ‘trained’. </w:t>
      </w:r>
      <w:r w:rsidR="00E37445">
        <w:rPr>
          <w:sz w:val="20"/>
          <w:szCs w:val="20"/>
        </w:rPr>
        <w:t xml:space="preserve">The model can be used to predict the </w:t>
      </w:r>
      <w:r w:rsidR="00E37445" w:rsidRPr="000229F1">
        <w:rPr>
          <w:sz w:val="20"/>
          <w:szCs w:val="20"/>
        </w:rPr>
        <w:t xml:space="preserve">hidden function value </w:t>
      </w:r>
      <m:oMath>
        <m:r>
          <w:rPr>
            <w:rFonts w:ascii="Cambria Math" w:hAnsi="Cambria Math"/>
            <w:sz w:val="20"/>
            <w:szCs w:val="20"/>
          </w:rPr>
          <m:t>f(</m:t>
        </m:r>
        <m:sSup>
          <m:sSupPr>
            <m:ctrlPr>
              <w:ins w:id="146" w:author="Max Ferguson [2]" w:date="2016-07-01T14:07:00Z">
                <w:rPr>
                  <w:rFonts w:ascii="Cambria Math" w:hAnsi="Cambria Math"/>
                  <w:b/>
                  <w:i/>
                  <w:sz w:val="20"/>
                  <w:szCs w:val="20"/>
                </w:rPr>
              </w:ins>
            </m:ctrlPr>
          </m:sSupPr>
          <m:e>
            <m:r>
              <m:rPr>
                <m:sty m:val="bi"/>
              </m:rPr>
              <w:rPr>
                <w:rFonts w:ascii="Cambria Math" w:hAnsi="Cambria Math" w:hint="eastAsia"/>
                <w:sz w:val="20"/>
                <w:szCs w:val="20"/>
              </w:rPr>
              <m:t>x</m:t>
            </m:r>
          </m:e>
          <m:sup>
            <m:r>
              <w:rPr>
                <w:rFonts w:ascii="Cambria Math" w:hAnsi="Cambria Math" w:hint="eastAsia"/>
                <w:sz w:val="20"/>
                <w:szCs w:val="20"/>
              </w:rPr>
              <m:t>new</m:t>
            </m:r>
          </m:sup>
        </m:sSup>
        <m:r>
          <w:rPr>
            <w:rFonts w:ascii="Cambria Math" w:hAnsi="Cambria Math"/>
            <w:sz w:val="20"/>
            <w:szCs w:val="20"/>
          </w:rPr>
          <m:t>)</m:t>
        </m:r>
      </m:oMath>
      <w:r w:rsidR="00E37445">
        <w:rPr>
          <w:sz w:val="20"/>
          <w:szCs w:val="20"/>
        </w:rPr>
        <w:t xml:space="preserve"> based on a new observation</w:t>
      </w:r>
      <w:r w:rsidR="00D214A0">
        <w:rPr>
          <w:sz w:val="20"/>
          <w:szCs w:val="20"/>
        </w:rPr>
        <w:t xml:space="preserve"> </w:t>
      </w:r>
      <m:oMath>
        <m:sSup>
          <m:sSupPr>
            <m:ctrlPr>
              <w:ins w:id="147" w:author="Max Ferguson [2]" w:date="2016-07-01T14:07:00Z">
                <w:rPr>
                  <w:rFonts w:ascii="Cambria Math" w:hAnsi="Cambria Math"/>
                  <w:b/>
                  <w:i/>
                  <w:sz w:val="20"/>
                  <w:szCs w:val="20"/>
                </w:rPr>
              </w:ins>
            </m:ctrlPr>
          </m:sSupPr>
          <m:e>
            <m:r>
              <m:rPr>
                <m:sty m:val="bi"/>
              </m:rPr>
              <w:rPr>
                <w:rFonts w:ascii="Cambria Math" w:hAnsi="Cambria Math" w:hint="eastAsia"/>
                <w:sz w:val="20"/>
                <w:szCs w:val="20"/>
              </w:rPr>
              <m:t>x</m:t>
            </m:r>
          </m:e>
          <m:sup>
            <m:r>
              <w:rPr>
                <w:rFonts w:ascii="Cambria Math" w:hAnsi="Cambria Math" w:hint="eastAsia"/>
                <w:sz w:val="20"/>
                <w:szCs w:val="20"/>
              </w:rPr>
              <m:t>new</m:t>
            </m:r>
          </m:sup>
        </m:sSup>
        <m:r>
          <m:rPr>
            <m:sty m:val="bi"/>
          </m:rPr>
          <w:rPr>
            <w:rFonts w:ascii="Cambria Math" w:hAnsi="Cambria Math"/>
            <w:sz w:val="20"/>
            <w:szCs w:val="20"/>
          </w:rPr>
          <m:t>=</m:t>
        </m:r>
        <m:sSub>
          <m:sSubPr>
            <m:ctrlPr>
              <w:ins w:id="148" w:author="Max Ferguson [2]" w:date="2016-07-01T14:07:00Z">
                <w:rPr>
                  <w:rFonts w:ascii="Cambria Math" w:hAnsi="Cambria Math"/>
                  <w:i/>
                  <w:sz w:val="20"/>
                  <w:szCs w:val="20"/>
                </w:rPr>
              </w:ins>
            </m:ctrlPr>
          </m:sSubPr>
          <m:e>
            <m:r>
              <w:rPr>
                <w:rFonts w:ascii="Cambria Math" w:hAnsi="Cambria Math" w:hint="eastAsia"/>
                <w:sz w:val="20"/>
                <w:szCs w:val="20"/>
              </w:rPr>
              <m:t>(x</m:t>
            </m:r>
          </m:e>
          <m:sub>
            <m:r>
              <w:rPr>
                <w:rFonts w:ascii="Cambria Math" w:hAnsi="Cambria Math" w:hint="eastAsia"/>
                <w:sz w:val="20"/>
                <w:szCs w:val="20"/>
              </w:rPr>
              <m:t>1</m:t>
            </m:r>
          </m:sub>
        </m:sSub>
        <m:r>
          <w:rPr>
            <w:rFonts w:ascii="Cambria Math" w:hAnsi="Cambria Math" w:hint="eastAsia"/>
            <w:sz w:val="20"/>
            <w:szCs w:val="20"/>
          </w:rPr>
          <m:t>…</m:t>
        </m:r>
        <m:sSub>
          <m:sSubPr>
            <m:ctrlPr>
              <w:ins w:id="149" w:author="Max Ferguson [2]" w:date="2016-07-01T14:07:00Z">
                <w:rPr>
                  <w:rFonts w:ascii="Cambria Math" w:hAnsi="Cambria Math"/>
                  <w:i/>
                  <w:sz w:val="20"/>
                  <w:szCs w:val="20"/>
                </w:rPr>
              </w:ins>
            </m:ctrlPr>
          </m:sSubPr>
          <m:e>
            <m:r>
              <w:rPr>
                <w:rFonts w:ascii="Cambria Math" w:hAnsi="Cambria Math" w:hint="eastAsia"/>
                <w:sz w:val="20"/>
                <w:szCs w:val="20"/>
              </w:rPr>
              <m:t>x</m:t>
            </m:r>
          </m:e>
          <m:sub>
            <m:r>
              <w:rPr>
                <w:rFonts w:ascii="Cambria Math" w:hAnsi="Cambria Math" w:hint="eastAsia"/>
                <w:sz w:val="20"/>
                <w:szCs w:val="20"/>
              </w:rPr>
              <m:t>i</m:t>
            </m:r>
          </m:sub>
        </m:sSub>
        <m:r>
          <w:rPr>
            <w:rFonts w:ascii="Cambria Math" w:hAnsi="Cambria Math" w:hint="eastAsia"/>
            <w:sz w:val="20"/>
            <w:szCs w:val="20"/>
          </w:rPr>
          <m:t>…</m:t>
        </m:r>
        <m:sSub>
          <m:sSubPr>
            <m:ctrlPr>
              <w:ins w:id="150" w:author="Max Ferguson [2]" w:date="2016-07-01T14:07:00Z">
                <w:rPr>
                  <w:rFonts w:ascii="Cambria Math" w:hAnsi="Cambria Math"/>
                  <w:i/>
                  <w:sz w:val="20"/>
                  <w:szCs w:val="20"/>
                </w:rPr>
              </w:ins>
            </m:ctrlPr>
          </m:sSubPr>
          <m:e>
            <m:r>
              <w:rPr>
                <w:rFonts w:ascii="Cambria Math" w:hAnsi="Cambria Math" w:hint="eastAsia"/>
                <w:sz w:val="20"/>
                <w:szCs w:val="20"/>
              </w:rPr>
              <m:t>x</m:t>
            </m:r>
          </m:e>
          <m:sub>
            <m:r>
              <w:rPr>
                <w:rFonts w:ascii="Cambria Math" w:hAnsi="Cambria Math" w:hint="eastAsia"/>
                <w:sz w:val="20"/>
                <w:szCs w:val="20"/>
              </w:rPr>
              <m:t>m</m:t>
            </m:r>
          </m:sub>
        </m:sSub>
        <m:r>
          <w:rPr>
            <w:rFonts w:ascii="Cambria Math" w:hAnsi="Cambria Math"/>
            <w:sz w:val="20"/>
            <w:szCs w:val="20"/>
          </w:rPr>
          <m:t>)</m:t>
        </m:r>
      </m:oMath>
      <w:r w:rsidR="00D214A0">
        <w:rPr>
          <w:sz w:val="20"/>
          <w:szCs w:val="20"/>
        </w:rPr>
        <w:t xml:space="preserve">. The </w:t>
      </w:r>
      <w:r w:rsidRPr="000229F1">
        <w:rPr>
          <w:sz w:val="20"/>
          <w:szCs w:val="20"/>
        </w:rPr>
        <w:t xml:space="preserve">observed outputs </w:t>
      </w:r>
      <m:oMath>
        <m:sSup>
          <m:sSupPr>
            <m:ctrlPr>
              <w:ins w:id="151" w:author="Max Ferguson [2]" w:date="2016-07-01T14:07:00Z">
                <w:rPr>
                  <w:rFonts w:ascii="Cambria Math" w:hAnsi="Cambria Math"/>
                  <w:i/>
                  <w:sz w:val="20"/>
                  <w:szCs w:val="20"/>
                </w:rPr>
              </w:ins>
            </m:ctrlPr>
          </m:sSupPr>
          <m:e>
            <m:r>
              <m:rPr>
                <m:sty m:val="bi"/>
              </m:rPr>
              <w:rPr>
                <w:rFonts w:ascii="Cambria Math" w:hAnsi="Cambria Math"/>
                <w:sz w:val="20"/>
                <w:szCs w:val="20"/>
              </w:rPr>
              <m:t>y</m:t>
            </m:r>
          </m:e>
          <m:sup>
            <m:r>
              <w:rPr>
                <w:rFonts w:ascii="Cambria Math" w:hAnsi="Cambria Math"/>
                <w:sz w:val="20"/>
                <w:szCs w:val="20"/>
              </w:rPr>
              <m:t>1:n</m:t>
            </m:r>
          </m:sup>
        </m:sSup>
        <m:r>
          <w:rPr>
            <w:rFonts w:ascii="Cambria Math" w:hAnsi="Cambria Math"/>
            <w:sz w:val="20"/>
            <w:szCs w:val="20"/>
          </w:rPr>
          <m:t>={</m:t>
        </m:r>
        <m:sSup>
          <m:sSupPr>
            <m:ctrlPr>
              <w:ins w:id="152" w:author="Max Ferguson [2]" w:date="2016-07-01T14:07:00Z">
                <w:rPr>
                  <w:rFonts w:ascii="Cambria Math" w:hAnsi="Cambria Math"/>
                  <w:i/>
                  <w:sz w:val="20"/>
                  <w:szCs w:val="20"/>
                </w:rPr>
              </w:ins>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ins w:id="153" w:author="Max Ferguson [2]" w:date="2016-07-01T14:07:00Z">
                <w:rPr>
                  <w:rFonts w:ascii="Cambria Math" w:hAnsi="Cambria Math"/>
                  <w:i/>
                  <w:sz w:val="20"/>
                  <w:szCs w:val="20"/>
                </w:rPr>
              </w:ins>
            </m:ctrlPr>
          </m:sSupPr>
          <m:e>
            <m:r>
              <w:rPr>
                <w:rFonts w:ascii="Cambria Math" w:hAnsi="Cambria Math"/>
                <w:sz w:val="20"/>
                <w:szCs w:val="20"/>
              </w:rPr>
              <m:t>y</m:t>
            </m:r>
          </m:e>
          <m:sup>
            <m:r>
              <w:rPr>
                <w:rFonts w:ascii="Cambria Math" w:hAnsi="Cambria Math"/>
                <w:sz w:val="20"/>
                <w:szCs w:val="20"/>
              </w:rPr>
              <m:t>n</m:t>
            </m:r>
          </m:sup>
        </m:sSup>
        <m:r>
          <w:rPr>
            <w:rFonts w:ascii="Cambria Math" w:hAnsi="Cambria Math"/>
            <w:sz w:val="20"/>
            <w:szCs w:val="20"/>
          </w:rPr>
          <m:t>}</m:t>
        </m:r>
      </m:oMath>
      <w:r w:rsidRPr="000229F1">
        <w:rPr>
          <w:sz w:val="20"/>
          <w:szCs w:val="20"/>
        </w:rPr>
        <w:t xml:space="preserve"> </w:t>
      </w:r>
      <w:r w:rsidR="00D214A0">
        <w:rPr>
          <w:sz w:val="20"/>
          <w:szCs w:val="20"/>
        </w:rPr>
        <w:t xml:space="preserve">and the hidden function value </w:t>
      </w:r>
      <w:r w:rsidRPr="000229F1">
        <w:rPr>
          <w:sz w:val="20"/>
          <w:szCs w:val="20"/>
        </w:rPr>
        <w:t>follow a mul</w:t>
      </w:r>
      <w:r w:rsidR="00D214A0">
        <w:rPr>
          <w:sz w:val="20"/>
          <w:szCs w:val="20"/>
        </w:rPr>
        <w:t xml:space="preserve">tivariate Gaussian distribution. </w:t>
      </w:r>
    </w:p>
    <w:p w14:paraId="57FE8A09" w14:textId="77777777" w:rsidR="000229F1" w:rsidRPr="000229F1" w:rsidRDefault="000229F1" w:rsidP="000229F1">
      <w:pPr>
        <w:jc w:val="both"/>
        <w:rPr>
          <w:sz w:val="20"/>
          <w:szCs w:val="20"/>
        </w:rPr>
      </w:pPr>
      <m:oMathPara>
        <m:oMath>
          <m:r>
            <m:rPr>
              <m:sty m:val="bi"/>
            </m:rPr>
            <w:rPr>
              <w:rFonts w:ascii="Cambria Math" w:hAnsi="Cambria Math"/>
              <w:sz w:val="20"/>
              <w:szCs w:val="20"/>
            </w:rPr>
            <m:t xml:space="preserve">                  </m:t>
          </m:r>
        </m:oMath>
      </m:oMathPara>
    </w:p>
    <w:tbl>
      <w:tblPr>
        <w:tblW w:w="5000" w:type="pct"/>
        <w:tblLayout w:type="fixed"/>
        <w:tblLook w:val="04A0" w:firstRow="1" w:lastRow="0" w:firstColumn="1" w:lastColumn="0" w:noHBand="0" w:noVBand="1"/>
      </w:tblPr>
      <w:tblGrid>
        <w:gridCol w:w="8033"/>
        <w:gridCol w:w="607"/>
      </w:tblGrid>
      <w:tr w:rsidR="000229F1" w:rsidRPr="000229F1" w14:paraId="6CB1A4DD" w14:textId="77777777" w:rsidTr="00C940D0">
        <w:tc>
          <w:tcPr>
            <w:tcW w:w="4649" w:type="pct"/>
            <w:vAlign w:val="center"/>
          </w:tcPr>
          <w:p w14:paraId="5B02545C" w14:textId="77777777" w:rsidR="000229F1" w:rsidRPr="000229F1" w:rsidRDefault="000229F1" w:rsidP="00C940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m:oMathPara>
              <m:oMath>
                <m:r>
                  <m:rPr>
                    <m:sty m:val="bi"/>
                  </m:rPr>
                  <w:rPr>
                    <w:rFonts w:ascii="Cambria Math" w:hAnsi="Cambria Math"/>
                    <w:sz w:val="20"/>
                    <w:szCs w:val="20"/>
                  </w:rPr>
                  <m:t xml:space="preserve">                    </m:t>
                </m:r>
                <m:d>
                  <m:dPr>
                    <m:begChr m:val="["/>
                    <m:endChr m:val="]"/>
                    <m:ctrlPr>
                      <w:ins w:id="154" w:author="Max Ferguson [2]" w:date="2016-07-01T14:07:00Z">
                        <w:rPr>
                          <w:rFonts w:ascii="Cambria Math" w:hAnsi="Cambria Math"/>
                          <w:i/>
                          <w:sz w:val="20"/>
                          <w:szCs w:val="20"/>
                        </w:rPr>
                      </w:ins>
                    </m:ctrlPr>
                  </m:dPr>
                  <m:e>
                    <m:eqArr>
                      <m:eqArrPr>
                        <m:ctrlPr>
                          <w:ins w:id="155" w:author="Max Ferguson [2]" w:date="2016-07-01T14:07:00Z">
                            <w:rPr>
                              <w:rFonts w:ascii="Cambria Math" w:hAnsi="Cambria Math"/>
                              <w:i/>
                              <w:sz w:val="20"/>
                              <w:szCs w:val="20"/>
                            </w:rPr>
                          </w:ins>
                        </m:ctrlPr>
                      </m:eqArrPr>
                      <m:e>
                        <m:sSup>
                          <m:sSupPr>
                            <m:ctrlPr>
                              <w:ins w:id="156" w:author="Max Ferguson [2]" w:date="2016-07-01T14:07:00Z">
                                <w:rPr>
                                  <w:rFonts w:ascii="Cambria Math" w:hAnsi="Cambria Math"/>
                                  <w:i/>
                                  <w:sz w:val="20"/>
                                  <w:szCs w:val="20"/>
                                </w:rPr>
                              </w:ins>
                            </m:ctrlPr>
                          </m:sSupPr>
                          <m:e>
                            <m:r>
                              <m:rPr>
                                <m:sty m:val="bi"/>
                              </m:rPr>
                              <w:rPr>
                                <w:rFonts w:ascii="Cambria Math" w:hAnsi="Cambria Math"/>
                                <w:sz w:val="20"/>
                                <w:szCs w:val="20"/>
                              </w:rPr>
                              <m:t>y</m:t>
                            </m:r>
                          </m:e>
                          <m:sup>
                            <m:r>
                              <w:rPr>
                                <w:rFonts w:ascii="Cambria Math" w:hAnsi="Cambria Math"/>
                                <w:sz w:val="20"/>
                                <w:szCs w:val="20"/>
                              </w:rPr>
                              <m:t>1:n</m:t>
                            </m:r>
                          </m:sup>
                        </m:sSup>
                      </m:e>
                      <m:e>
                        <m:sSup>
                          <m:sSupPr>
                            <m:ctrlPr>
                              <w:ins w:id="157" w:author="Max Ferguson [2]" w:date="2016-07-01T14:07:00Z">
                                <w:rPr>
                                  <w:rFonts w:ascii="Cambria Math" w:hAnsi="Cambria Math"/>
                                  <w:i/>
                                  <w:sz w:val="20"/>
                                  <w:szCs w:val="20"/>
                                </w:rPr>
                              </w:ins>
                            </m:ctrlPr>
                          </m:sSupPr>
                          <m:e>
                            <m:r>
                              <w:rPr>
                                <w:rFonts w:ascii="Cambria Math" w:hAnsi="Cambria Math"/>
                                <w:sz w:val="20"/>
                                <w:szCs w:val="20"/>
                              </w:rPr>
                              <m:t>f</m:t>
                            </m:r>
                          </m:e>
                          <m:sup>
                            <m:r>
                              <w:rPr>
                                <w:rFonts w:ascii="Cambria Math" w:hAnsi="Cambria Math"/>
                                <w:sz w:val="20"/>
                                <w:szCs w:val="20"/>
                              </w:rPr>
                              <m:t>new</m:t>
                            </m:r>
                          </m:sup>
                        </m:sSup>
                      </m:e>
                    </m:eqArr>
                  </m:e>
                </m:d>
                <m:r>
                  <w:rPr>
                    <w:rFonts w:ascii="Cambria Math" w:hAnsi="Cambria Math"/>
                    <w:sz w:val="20"/>
                    <w:szCs w:val="20"/>
                  </w:rPr>
                  <m:t>~N</m:t>
                </m:r>
                <m:d>
                  <m:dPr>
                    <m:ctrlPr>
                      <w:ins w:id="158" w:author="Max Ferguson [2]" w:date="2016-07-01T14:07:00Z">
                        <w:rPr>
                          <w:rFonts w:ascii="Cambria Math" w:hAnsi="Cambria Math"/>
                          <w:i/>
                          <w:sz w:val="20"/>
                          <w:szCs w:val="20"/>
                        </w:rPr>
                      </w:ins>
                    </m:ctrlPr>
                  </m:dPr>
                  <m:e>
                    <m:r>
                      <m:rPr>
                        <m:sty m:val="bi"/>
                      </m:rPr>
                      <w:rPr>
                        <w:rFonts w:ascii="Cambria Math" w:hAnsi="Cambria Math"/>
                        <w:sz w:val="20"/>
                        <w:szCs w:val="20"/>
                      </w:rPr>
                      <m:t>0</m:t>
                    </m:r>
                    <m:r>
                      <w:rPr>
                        <w:rFonts w:ascii="Cambria Math" w:hAnsi="Cambria Math"/>
                        <w:sz w:val="20"/>
                        <w:szCs w:val="20"/>
                      </w:rPr>
                      <m:t>,</m:t>
                    </m:r>
                    <m:d>
                      <m:dPr>
                        <m:begChr m:val="["/>
                        <m:endChr m:val="]"/>
                        <m:ctrlPr>
                          <w:ins w:id="159" w:author="Max Ferguson [2]" w:date="2016-07-01T14:07:00Z">
                            <w:rPr>
                              <w:rFonts w:ascii="Cambria Math" w:hAnsi="Cambria Math"/>
                              <w:i/>
                              <w:sz w:val="20"/>
                              <w:szCs w:val="20"/>
                            </w:rPr>
                          </w:ins>
                        </m:ctrlPr>
                      </m:dPr>
                      <m:e>
                        <m:m>
                          <m:mPr>
                            <m:mcs>
                              <m:mc>
                                <m:mcPr>
                                  <m:count m:val="2"/>
                                  <m:mcJc m:val="center"/>
                                </m:mcPr>
                              </m:mc>
                            </m:mcs>
                            <m:ctrlPr>
                              <w:ins w:id="160" w:author="Max Ferguson [2]" w:date="2016-07-01T14:07:00Z">
                                <w:rPr>
                                  <w:rFonts w:ascii="Cambria Math" w:hAnsi="Cambria Math"/>
                                  <w:i/>
                                  <w:sz w:val="20"/>
                                  <w:szCs w:val="20"/>
                                </w:rPr>
                              </w:ins>
                            </m:ctrlPr>
                          </m:mPr>
                          <m:mr>
                            <m:e>
                              <m:d>
                                <m:dPr>
                                  <m:ctrlPr>
                                    <w:ins w:id="161" w:author="Max Ferguson [2]" w:date="2016-07-01T14:07:00Z">
                                      <w:rPr>
                                        <w:rFonts w:ascii="Cambria Math" w:hAnsi="Cambria Math"/>
                                        <w:b/>
                                        <w:sz w:val="20"/>
                                        <w:szCs w:val="20"/>
                                      </w:rPr>
                                    </w:ins>
                                  </m:ctrlPr>
                                </m:dPr>
                                <m:e>
                                  <m:r>
                                    <m:rPr>
                                      <m:sty m:val="b"/>
                                    </m:rPr>
                                    <w:rPr>
                                      <w:rFonts w:ascii="Cambria Math" w:hAnsi="Cambria Math"/>
                                      <w:sz w:val="20"/>
                                      <w:szCs w:val="20"/>
                                    </w:rPr>
                                    <m:t>K+</m:t>
                                  </m:r>
                                  <m:sSubSup>
                                    <m:sSubSupPr>
                                      <m:ctrlPr>
                                        <w:ins w:id="162" w:author="Max Ferguson [2]" w:date="2016-07-01T14:07:00Z">
                                          <w:rPr>
                                            <w:rFonts w:ascii="Cambria Math" w:hAnsi="Cambria Math"/>
                                            <w:sz w:val="20"/>
                                            <w:szCs w:val="20"/>
                                          </w:rPr>
                                        </w:ins>
                                      </m:ctrlPr>
                                    </m:sSubSupPr>
                                    <m:e>
                                      <m:r>
                                        <w:rPr>
                                          <w:rFonts w:ascii="Cambria Math" w:hAnsi="Cambria Math"/>
                                          <w:sz w:val="20"/>
                                          <w:szCs w:val="20"/>
                                        </w:rPr>
                                        <m:t>σ</m:t>
                                      </m:r>
                                    </m:e>
                                    <m:sub>
                                      <m:r>
                                        <w:rPr>
                                          <w:rFonts w:ascii="Cambria Math" w:hAnsi="Cambria Math"/>
                                          <w:sz w:val="20"/>
                                          <w:szCs w:val="20"/>
                                        </w:rPr>
                                        <m:t>ϵ</m:t>
                                      </m:r>
                                    </m:sub>
                                    <m:sup>
                                      <m:r>
                                        <w:rPr>
                                          <w:rFonts w:ascii="Cambria Math" w:hAnsi="Cambria Math"/>
                                          <w:sz w:val="20"/>
                                          <w:szCs w:val="20"/>
                                        </w:rPr>
                                        <m:t>2</m:t>
                                      </m:r>
                                    </m:sup>
                                  </m:sSubSup>
                                  <m:r>
                                    <m:rPr>
                                      <m:sty m:val="b"/>
                                    </m:rPr>
                                    <w:rPr>
                                      <w:rFonts w:ascii="Cambria Math" w:hAnsi="Cambria Math"/>
                                      <w:sz w:val="20"/>
                                      <w:szCs w:val="20"/>
                                    </w:rPr>
                                    <m:t>I</m:t>
                                  </m:r>
                                </m:e>
                              </m:d>
                            </m:e>
                            <m:e>
                              <m:r>
                                <m:rPr>
                                  <m:sty m:val="bi"/>
                                </m:rPr>
                                <w:rPr>
                                  <w:rFonts w:ascii="Cambria Math" w:hAnsi="Cambria Math"/>
                                  <w:sz w:val="20"/>
                                  <w:szCs w:val="20"/>
                                </w:rPr>
                                <m:t>k</m:t>
                              </m:r>
                            </m:e>
                          </m:mr>
                          <m:mr>
                            <m:e>
                              <m:sSup>
                                <m:sSupPr>
                                  <m:ctrlPr>
                                    <w:ins w:id="163" w:author="Max Ferguson [2]" w:date="2016-07-01T14:07:00Z">
                                      <w:rPr>
                                        <w:rFonts w:ascii="Cambria Math" w:hAnsi="Cambria Math"/>
                                        <w:i/>
                                        <w:sz w:val="20"/>
                                        <w:szCs w:val="20"/>
                                      </w:rPr>
                                    </w:ins>
                                  </m:ctrlPr>
                                </m:sSupPr>
                                <m:e>
                                  <m:r>
                                    <m:rPr>
                                      <m:sty m:val="bi"/>
                                    </m:rPr>
                                    <w:rPr>
                                      <w:rFonts w:ascii="Cambria Math" w:hAnsi="Cambria Math"/>
                                      <w:sz w:val="20"/>
                                      <w:szCs w:val="20"/>
                                    </w:rPr>
                                    <m:t>k</m:t>
                                  </m:r>
                                </m:e>
                                <m:sup>
                                  <m:r>
                                    <w:rPr>
                                      <w:rFonts w:ascii="Cambria Math" w:hAnsi="Cambria Math"/>
                                      <w:sz w:val="20"/>
                                      <w:szCs w:val="20"/>
                                    </w:rPr>
                                    <m:t>T</m:t>
                                  </m:r>
                                </m:sup>
                              </m:sSup>
                            </m:e>
                            <m:e>
                              <m:r>
                                <w:rPr>
                                  <w:rFonts w:ascii="Cambria Math" w:hAnsi="Cambria Math"/>
                                  <w:sz w:val="20"/>
                                  <w:szCs w:val="20"/>
                                </w:rPr>
                                <m:t>k(</m:t>
                              </m:r>
                              <m:sSup>
                                <m:sSupPr>
                                  <m:ctrlPr>
                                    <w:ins w:id="164" w:author="Max Ferguson [2]" w:date="2016-07-01T14:07:00Z">
                                      <w:rPr>
                                        <w:rFonts w:ascii="Cambria Math" w:hAnsi="Cambria Math"/>
                                        <w:i/>
                                        <w:sz w:val="20"/>
                                        <w:szCs w:val="20"/>
                                      </w:rPr>
                                    </w:ins>
                                  </m:ctrlPr>
                                </m:sSupPr>
                                <m:e>
                                  <m:r>
                                    <m:rPr>
                                      <m:sty m:val="bi"/>
                                    </m:rPr>
                                    <w:rPr>
                                      <w:rFonts w:ascii="Cambria Math" w:hAnsi="Cambria Math"/>
                                      <w:sz w:val="20"/>
                                      <w:szCs w:val="20"/>
                                    </w:rPr>
                                    <m:t>x</m:t>
                                  </m:r>
                                </m:e>
                                <m:sup>
                                  <m:r>
                                    <w:rPr>
                                      <w:rFonts w:ascii="Cambria Math" w:hAnsi="Cambria Math"/>
                                      <w:sz w:val="20"/>
                                      <w:szCs w:val="20"/>
                                    </w:rPr>
                                    <m:t>new</m:t>
                                  </m:r>
                                </m:sup>
                              </m:sSup>
                              <m:r>
                                <w:rPr>
                                  <w:rFonts w:ascii="Cambria Math" w:hAnsi="Cambria Math"/>
                                  <w:sz w:val="20"/>
                                  <w:szCs w:val="20"/>
                                </w:rPr>
                                <m:t>,</m:t>
                              </m:r>
                              <m:sSup>
                                <m:sSupPr>
                                  <m:ctrlPr>
                                    <w:ins w:id="165" w:author="Max Ferguson [2]" w:date="2016-07-01T14:07:00Z">
                                      <w:rPr>
                                        <w:rFonts w:ascii="Cambria Math" w:hAnsi="Cambria Math"/>
                                        <w:i/>
                                        <w:sz w:val="20"/>
                                        <w:szCs w:val="20"/>
                                      </w:rPr>
                                    </w:ins>
                                  </m:ctrlPr>
                                </m:sSupPr>
                                <m:e>
                                  <m:r>
                                    <m:rPr>
                                      <m:sty m:val="bi"/>
                                    </m:rPr>
                                    <w:rPr>
                                      <w:rFonts w:ascii="Cambria Math" w:hAnsi="Cambria Math"/>
                                      <w:sz w:val="20"/>
                                      <w:szCs w:val="20"/>
                                    </w:rPr>
                                    <m:t>x</m:t>
                                  </m:r>
                                </m:e>
                                <m:sup>
                                  <m:r>
                                    <w:rPr>
                                      <w:rFonts w:ascii="Cambria Math" w:hAnsi="Cambria Math"/>
                                      <w:sz w:val="20"/>
                                      <w:szCs w:val="20"/>
                                    </w:rPr>
                                    <m:t>new</m:t>
                                  </m:r>
                                </m:sup>
                              </m:sSup>
                              <m:r>
                                <w:rPr>
                                  <w:rFonts w:ascii="Cambria Math" w:hAnsi="Cambria Math"/>
                                  <w:sz w:val="20"/>
                                  <w:szCs w:val="20"/>
                                </w:rPr>
                                <m:t>)</m:t>
                              </m:r>
                            </m:e>
                          </m:mr>
                        </m:m>
                      </m:e>
                    </m:d>
                  </m:e>
                </m:d>
              </m:oMath>
            </m:oMathPara>
          </w:p>
        </w:tc>
        <w:tc>
          <w:tcPr>
            <w:tcW w:w="351" w:type="pct"/>
            <w:vAlign w:val="center"/>
          </w:tcPr>
          <w:p w14:paraId="036B2624" w14:textId="77777777" w:rsidR="000229F1" w:rsidRPr="000229F1" w:rsidRDefault="000229F1" w:rsidP="00C940D0">
            <w:pPr>
              <w:jc w:val="both"/>
              <w:rPr>
                <w:sz w:val="20"/>
                <w:szCs w:val="20"/>
              </w:rPr>
            </w:pPr>
          </w:p>
          <w:p w14:paraId="40A2E8F4" w14:textId="514B39CF" w:rsidR="000229F1" w:rsidRPr="000229F1" w:rsidRDefault="00D214A0" w:rsidP="00C940D0">
            <w:pPr>
              <w:jc w:val="right"/>
              <w:rPr>
                <w:sz w:val="20"/>
                <w:szCs w:val="20"/>
              </w:rPr>
            </w:pPr>
            <w:r>
              <w:rPr>
                <w:sz w:val="20"/>
                <w:szCs w:val="20"/>
              </w:rPr>
              <w:t>(4</w:t>
            </w:r>
            <w:r w:rsidR="000229F1" w:rsidRPr="000229F1">
              <w:rPr>
                <w:sz w:val="20"/>
                <w:szCs w:val="20"/>
              </w:rPr>
              <w:t>)</w:t>
            </w:r>
          </w:p>
          <w:p w14:paraId="44CFA31F" w14:textId="77777777" w:rsidR="000229F1" w:rsidRPr="000229F1" w:rsidRDefault="000229F1" w:rsidP="00C940D0">
            <w:pPr>
              <w:jc w:val="both"/>
              <w:rPr>
                <w:sz w:val="20"/>
                <w:szCs w:val="20"/>
              </w:rPr>
            </w:pPr>
          </w:p>
        </w:tc>
      </w:tr>
    </w:tbl>
    <w:p w14:paraId="4DF58ABF" w14:textId="77777777" w:rsidR="00D214A0" w:rsidRDefault="00D214A0" w:rsidP="000229F1">
      <w:pPr>
        <w:jc w:val="both"/>
        <w:rPr>
          <w:rFonts w:eastAsia="Batang"/>
          <w:sz w:val="20"/>
          <w:szCs w:val="20"/>
        </w:rPr>
      </w:pPr>
    </w:p>
    <w:p w14:paraId="760EB2DC" w14:textId="7C0C4322" w:rsidR="000229F1" w:rsidRPr="000229F1" w:rsidRDefault="00D214A0" w:rsidP="000229F1">
      <w:pPr>
        <w:jc w:val="both"/>
        <w:rPr>
          <w:rFonts w:eastAsia="Batang"/>
          <w:sz w:val="20"/>
          <w:szCs w:val="20"/>
        </w:rPr>
      </w:pPr>
      <w:r>
        <w:rPr>
          <w:rFonts w:eastAsia="Batang"/>
          <w:sz w:val="20"/>
          <w:szCs w:val="20"/>
        </w:rPr>
        <w:t xml:space="preserve">Where the </w:t>
      </w:r>
      <w:r>
        <w:rPr>
          <w:sz w:val="20"/>
          <w:szCs w:val="20"/>
        </w:rPr>
        <w:t xml:space="preserve">hidden function value </w:t>
      </w:r>
      <m:oMath>
        <m:r>
          <w:rPr>
            <w:rFonts w:ascii="Cambria Math" w:hAnsi="Cambria Math"/>
            <w:sz w:val="20"/>
            <w:szCs w:val="20"/>
          </w:rPr>
          <m:t>f</m:t>
        </m:r>
        <m:d>
          <m:dPr>
            <m:ctrlPr>
              <w:ins w:id="166" w:author="Max Ferguson [2]" w:date="2016-07-01T14:07:00Z">
                <w:rPr>
                  <w:rFonts w:ascii="Cambria Math" w:hAnsi="Cambria Math"/>
                  <w:i/>
                  <w:sz w:val="20"/>
                  <w:szCs w:val="20"/>
                </w:rPr>
              </w:ins>
            </m:ctrlPr>
          </m:dPr>
          <m:e>
            <m:sSup>
              <m:sSupPr>
                <m:ctrlPr>
                  <w:ins w:id="167" w:author="Max Ferguson [2]" w:date="2016-07-01T14:07:00Z">
                    <w:rPr>
                      <w:rFonts w:ascii="Cambria Math" w:hAnsi="Cambria Math"/>
                      <w:b/>
                      <w:i/>
                      <w:sz w:val="20"/>
                      <w:szCs w:val="20"/>
                    </w:rPr>
                  </w:ins>
                </m:ctrlPr>
              </m:sSupPr>
              <m:e>
                <m:r>
                  <m:rPr>
                    <m:sty m:val="bi"/>
                  </m:rPr>
                  <w:rPr>
                    <w:rFonts w:ascii="Cambria Math" w:hAnsi="Cambria Math" w:hint="eastAsia"/>
                    <w:sz w:val="20"/>
                    <w:szCs w:val="20"/>
                  </w:rPr>
                  <m:t>x</m:t>
                </m:r>
              </m:e>
              <m:sup>
                <m:r>
                  <w:rPr>
                    <w:rFonts w:ascii="Cambria Math" w:hAnsi="Cambria Math" w:hint="eastAsia"/>
                    <w:sz w:val="20"/>
                    <w:szCs w:val="20"/>
                  </w:rPr>
                  <m:t>new</m:t>
                </m:r>
              </m:sup>
            </m:sSup>
          </m:e>
        </m:d>
      </m:oMath>
      <w:r>
        <w:rPr>
          <w:sz w:val="20"/>
          <w:szCs w:val="20"/>
        </w:rPr>
        <w:t xml:space="preserve"> as is denoted as </w:t>
      </w:r>
      <m:oMath>
        <m:sSup>
          <m:sSupPr>
            <m:ctrlPr>
              <w:ins w:id="168" w:author="Max Ferguson [2]" w:date="2016-07-01T14:07:00Z">
                <w:rPr>
                  <w:rFonts w:ascii="Cambria Math" w:hAnsi="Cambria Math"/>
                  <w:i/>
                  <w:sz w:val="20"/>
                  <w:szCs w:val="20"/>
                </w:rPr>
              </w:ins>
            </m:ctrlPr>
          </m:sSupPr>
          <m:e>
            <m:r>
              <w:rPr>
                <w:rFonts w:ascii="Cambria Math" w:hAnsi="Cambria Math"/>
                <w:sz w:val="20"/>
                <w:szCs w:val="20"/>
              </w:rPr>
              <m:t>f</m:t>
            </m:r>
          </m:e>
          <m:sup>
            <m:r>
              <w:rPr>
                <w:rFonts w:ascii="Cambria Math" w:hAnsi="Cambria Math"/>
                <w:sz w:val="20"/>
                <w:szCs w:val="20"/>
              </w:rPr>
              <m:t>new</m:t>
            </m:r>
          </m:sup>
        </m:sSup>
      </m:oMath>
      <w:r>
        <w:rPr>
          <w:sz w:val="20"/>
          <w:szCs w:val="20"/>
        </w:rPr>
        <w:t xml:space="preserve"> for brevity.</w:t>
      </w:r>
    </w:p>
    <w:p w14:paraId="5FD8A557" w14:textId="57F0B9E5" w:rsidR="00D214A0" w:rsidRDefault="00D214A0" w:rsidP="000229F1">
      <w:pPr>
        <w:jc w:val="both"/>
        <w:rPr>
          <w:sz w:val="20"/>
          <w:szCs w:val="20"/>
        </w:rPr>
      </w:pPr>
      <w:r w:rsidRPr="00D214A0">
        <w:rPr>
          <w:sz w:val="20"/>
          <w:szCs w:val="20"/>
          <w:highlight w:val="yellow"/>
        </w:rPr>
        <w:t xml:space="preserve">EXPLAIN HOW </w:t>
      </w:r>
      <m:oMath>
        <m:r>
          <w:rPr>
            <w:rFonts w:ascii="Cambria Math" w:hAnsi="Cambria Math"/>
            <w:sz w:val="20"/>
            <w:szCs w:val="20"/>
            <w:highlight w:val="yellow"/>
          </w:rPr>
          <m:t>μ</m:t>
        </m:r>
        <m:d>
          <m:dPr>
            <m:ctrlPr>
              <w:ins w:id="169" w:author="Max Ferguson [2]" w:date="2016-07-01T14:07:00Z">
                <w:rPr>
                  <w:rFonts w:ascii="Cambria Math" w:hAnsi="Cambria Math"/>
                  <w:i/>
                  <w:sz w:val="20"/>
                  <w:szCs w:val="20"/>
                  <w:highlight w:val="yellow"/>
                </w:rPr>
              </w:ins>
            </m:ctrlPr>
          </m:dPr>
          <m:e>
            <m:sSup>
              <m:sSupPr>
                <m:ctrlPr>
                  <w:ins w:id="170" w:author="Max Ferguson [2]" w:date="2016-07-01T14:07:00Z">
                    <w:rPr>
                      <w:rFonts w:ascii="Cambria Math" w:hAnsi="Cambria Math"/>
                      <w:i/>
                      <w:sz w:val="20"/>
                      <w:szCs w:val="20"/>
                      <w:highlight w:val="yellow"/>
                    </w:rPr>
                  </w:ins>
                </m:ctrlPr>
              </m:sSupPr>
              <m:e>
                <m:r>
                  <m:rPr>
                    <m:sty m:val="bi"/>
                  </m:rPr>
                  <w:rPr>
                    <w:rFonts w:ascii="Cambria Math" w:hAnsi="Cambria Math"/>
                    <w:sz w:val="20"/>
                    <w:szCs w:val="20"/>
                    <w:highlight w:val="yellow"/>
                  </w:rPr>
                  <m:t>x</m:t>
                </m:r>
              </m:e>
              <m:sup>
                <m:r>
                  <w:rPr>
                    <w:rFonts w:ascii="Cambria Math" w:hAnsi="Cambria Math"/>
                    <w:sz w:val="20"/>
                    <w:szCs w:val="20"/>
                    <w:highlight w:val="yellow"/>
                  </w:rPr>
                  <m:t>new</m:t>
                </m:r>
              </m:sup>
            </m:sSup>
            <m:r>
              <w:rPr>
                <w:rFonts w:ascii="Cambria Math" w:hAnsi="Cambria Math"/>
                <w:sz w:val="20"/>
                <w:szCs w:val="20"/>
                <w:highlight w:val="yellow"/>
              </w:rPr>
              <m:t>|</m:t>
            </m:r>
            <m:sSup>
              <m:sSupPr>
                <m:ctrlPr>
                  <w:ins w:id="171" w:author="Max Ferguson [2]" w:date="2016-07-01T14:07:00Z">
                    <w:rPr>
                      <w:rFonts w:ascii="Cambria Math" w:hAnsi="Cambria Math"/>
                      <w:i/>
                      <w:sz w:val="20"/>
                      <w:szCs w:val="20"/>
                      <w:highlight w:val="yellow"/>
                    </w:rPr>
                  </w:ins>
                </m:ctrlPr>
              </m:sSupPr>
              <m:e>
                <m:r>
                  <m:rPr>
                    <m:sty m:val="bi"/>
                  </m:rPr>
                  <w:rPr>
                    <w:rFonts w:ascii="Cambria Math" w:hAnsi="Cambria Math"/>
                    <w:sz w:val="20"/>
                    <w:szCs w:val="20"/>
                    <w:highlight w:val="yellow"/>
                  </w:rPr>
                  <m:t>D</m:t>
                </m:r>
              </m:e>
              <m:sup>
                <m:r>
                  <w:rPr>
                    <w:rFonts w:ascii="Cambria Math" w:hAnsi="Cambria Math"/>
                    <w:sz w:val="20"/>
                    <w:szCs w:val="20"/>
                    <w:highlight w:val="yellow"/>
                  </w:rPr>
                  <m:t>n</m:t>
                </m:r>
              </m:sup>
            </m:sSup>
          </m:e>
        </m:d>
      </m:oMath>
      <w:r w:rsidRPr="00D214A0">
        <w:rPr>
          <w:sz w:val="20"/>
          <w:szCs w:val="20"/>
          <w:highlight w:val="yellow"/>
        </w:rPr>
        <w:t xml:space="preserve"> and </w:t>
      </w:r>
      <m:oMath>
        <m:sSubSup>
          <m:sSubSupPr>
            <m:ctrlPr>
              <w:ins w:id="172" w:author="Max Ferguson [2]" w:date="2016-07-01T14:07:00Z">
                <w:rPr>
                  <w:rFonts w:ascii="Cambria Math" w:hAnsi="Cambria Math"/>
                  <w:i/>
                  <w:sz w:val="20"/>
                  <w:szCs w:val="20"/>
                  <w:highlight w:val="yellow"/>
                </w:rPr>
              </w:ins>
            </m:ctrlPr>
          </m:sSubSupPr>
          <m:e>
            <m:r>
              <w:rPr>
                <w:rFonts w:ascii="Cambria Math" w:hAnsi="Cambria Math"/>
                <w:sz w:val="20"/>
                <w:szCs w:val="20"/>
                <w:highlight w:val="yellow"/>
              </w:rPr>
              <m:t>σ</m:t>
            </m:r>
          </m:e>
          <m:sub>
            <m:r>
              <w:rPr>
                <w:rFonts w:ascii="Cambria Math" w:hAnsi="Cambria Math"/>
                <w:sz w:val="20"/>
                <w:szCs w:val="20"/>
                <w:highlight w:val="yellow"/>
              </w:rPr>
              <m:t xml:space="preserve"> </m:t>
            </m:r>
          </m:sub>
          <m:sup>
            <m:r>
              <w:rPr>
                <w:rFonts w:ascii="Cambria Math" w:hAnsi="Cambria Math"/>
                <w:sz w:val="20"/>
                <w:szCs w:val="20"/>
                <w:highlight w:val="yellow"/>
              </w:rPr>
              <m:t>2</m:t>
            </m:r>
          </m:sup>
        </m:sSubSup>
        <m:d>
          <m:dPr>
            <m:ctrlPr>
              <w:ins w:id="173" w:author="Max Ferguson [2]" w:date="2016-07-01T14:07:00Z">
                <w:rPr>
                  <w:rFonts w:ascii="Cambria Math" w:hAnsi="Cambria Math"/>
                  <w:i/>
                  <w:sz w:val="20"/>
                  <w:szCs w:val="20"/>
                  <w:highlight w:val="yellow"/>
                </w:rPr>
              </w:ins>
            </m:ctrlPr>
          </m:dPr>
          <m:e>
            <m:sSup>
              <m:sSupPr>
                <m:ctrlPr>
                  <w:ins w:id="174" w:author="Max Ferguson [2]" w:date="2016-07-01T14:07:00Z">
                    <w:rPr>
                      <w:rFonts w:ascii="Cambria Math" w:hAnsi="Cambria Math"/>
                      <w:i/>
                      <w:sz w:val="20"/>
                      <w:szCs w:val="20"/>
                      <w:highlight w:val="yellow"/>
                    </w:rPr>
                  </w:ins>
                </m:ctrlPr>
              </m:sSupPr>
              <m:e>
                <m:r>
                  <m:rPr>
                    <m:sty m:val="bi"/>
                  </m:rPr>
                  <w:rPr>
                    <w:rFonts w:ascii="Cambria Math" w:hAnsi="Cambria Math"/>
                    <w:sz w:val="20"/>
                    <w:szCs w:val="20"/>
                    <w:highlight w:val="yellow"/>
                  </w:rPr>
                  <m:t>x</m:t>
                </m:r>
              </m:e>
              <m:sup>
                <m:r>
                  <w:rPr>
                    <w:rFonts w:ascii="Cambria Math" w:hAnsi="Cambria Math"/>
                    <w:sz w:val="20"/>
                    <w:szCs w:val="20"/>
                    <w:highlight w:val="yellow"/>
                  </w:rPr>
                  <m:t>new</m:t>
                </m:r>
              </m:sup>
            </m:sSup>
            <m:r>
              <w:rPr>
                <w:rFonts w:ascii="Cambria Math" w:hAnsi="Cambria Math"/>
                <w:sz w:val="20"/>
                <w:szCs w:val="20"/>
                <w:highlight w:val="yellow"/>
              </w:rPr>
              <m:t>|</m:t>
            </m:r>
            <m:sSup>
              <m:sSupPr>
                <m:ctrlPr>
                  <w:ins w:id="175" w:author="Max Ferguson [2]" w:date="2016-07-01T14:07:00Z">
                    <w:rPr>
                      <w:rFonts w:ascii="Cambria Math" w:hAnsi="Cambria Math"/>
                      <w:i/>
                      <w:sz w:val="20"/>
                      <w:szCs w:val="20"/>
                      <w:highlight w:val="yellow"/>
                    </w:rPr>
                  </w:ins>
                </m:ctrlPr>
              </m:sSupPr>
              <m:e>
                <m:r>
                  <m:rPr>
                    <m:sty m:val="bi"/>
                  </m:rPr>
                  <w:rPr>
                    <w:rFonts w:ascii="Cambria Math" w:hAnsi="Cambria Math"/>
                    <w:sz w:val="20"/>
                    <w:szCs w:val="20"/>
                    <w:highlight w:val="yellow"/>
                  </w:rPr>
                  <m:t>D</m:t>
                </m:r>
              </m:e>
              <m:sup>
                <m:r>
                  <w:rPr>
                    <w:rFonts w:ascii="Cambria Math" w:hAnsi="Cambria Math"/>
                    <w:sz w:val="20"/>
                    <w:szCs w:val="20"/>
                    <w:highlight w:val="yellow"/>
                  </w:rPr>
                  <m:t>n</m:t>
                </m:r>
              </m:sup>
            </m:sSup>
          </m:e>
        </m:d>
      </m:oMath>
      <w:r w:rsidRPr="00D214A0">
        <w:rPr>
          <w:sz w:val="20"/>
          <w:szCs w:val="20"/>
          <w:highlight w:val="yellow"/>
        </w:rPr>
        <w:t xml:space="preserve"> can fully describe the posterior distribution on the response </w:t>
      </w:r>
      <m:oMath>
        <m:sSup>
          <m:sSupPr>
            <m:ctrlPr>
              <w:ins w:id="176" w:author="Max Ferguson [2]" w:date="2016-07-01T14:07:00Z">
                <w:rPr>
                  <w:rFonts w:ascii="Cambria Math" w:hAnsi="Cambria Math"/>
                  <w:i/>
                  <w:sz w:val="20"/>
                  <w:szCs w:val="20"/>
                  <w:highlight w:val="yellow"/>
                </w:rPr>
              </w:ins>
            </m:ctrlPr>
          </m:sSupPr>
          <m:e>
            <m:r>
              <w:rPr>
                <w:rFonts w:ascii="Cambria Math" w:hAnsi="Cambria Math"/>
                <w:sz w:val="20"/>
                <w:szCs w:val="20"/>
                <w:highlight w:val="yellow"/>
              </w:rPr>
              <m:t>f</m:t>
            </m:r>
          </m:e>
          <m:sup>
            <m:r>
              <w:rPr>
                <w:rFonts w:ascii="Cambria Math" w:hAnsi="Cambria Math"/>
                <w:sz w:val="20"/>
                <w:szCs w:val="20"/>
                <w:highlight w:val="yellow"/>
              </w:rPr>
              <m:t>new</m:t>
            </m:r>
          </m:sup>
        </m:sSup>
      </m:oMath>
      <w:r w:rsidRPr="00D214A0">
        <w:rPr>
          <w:sz w:val="20"/>
          <w:szCs w:val="20"/>
          <w:highlight w:val="yellow"/>
        </w:rPr>
        <w:t>.</w:t>
      </w:r>
    </w:p>
    <w:p w14:paraId="0C8389E8" w14:textId="77777777" w:rsidR="000229F1" w:rsidRDefault="000229F1" w:rsidP="00792160">
      <w:pPr>
        <w:rPr>
          <w:b/>
          <w:sz w:val="20"/>
          <w:szCs w:val="20"/>
        </w:rPr>
      </w:pPr>
    </w:p>
    <w:p w14:paraId="4214A0FF" w14:textId="0C523606" w:rsidR="00D214A0" w:rsidRPr="00D214A0" w:rsidRDefault="00D214A0" w:rsidP="00792160">
      <w:pPr>
        <w:rPr>
          <w:sz w:val="20"/>
          <w:szCs w:val="20"/>
        </w:rPr>
      </w:pPr>
      <w:r w:rsidRPr="00D214A0">
        <w:rPr>
          <w:sz w:val="20"/>
          <w:szCs w:val="20"/>
          <w:highlight w:val="yellow"/>
        </w:rPr>
        <w:t>EXPLAIN THE GPR PROCESS IN TERMS OF TOOL CONDITION, OR ADD SOME EXPLAINATION HERE</w:t>
      </w:r>
      <w:r>
        <w:rPr>
          <w:sz w:val="20"/>
          <w:szCs w:val="20"/>
        </w:rPr>
        <w:t>.</w:t>
      </w:r>
    </w:p>
    <w:p w14:paraId="2D4E2DD9" w14:textId="77777777" w:rsidR="000229F1" w:rsidRDefault="000229F1" w:rsidP="00792160">
      <w:pPr>
        <w:rPr>
          <w:b/>
          <w:sz w:val="20"/>
          <w:szCs w:val="20"/>
        </w:rPr>
      </w:pPr>
    </w:p>
    <w:p w14:paraId="4CFA04D8" w14:textId="77777777" w:rsidR="00C940D0" w:rsidRPr="000229F1" w:rsidRDefault="00C940D0" w:rsidP="00C940D0">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229F1">
        <w:rPr>
          <w:noProof/>
        </w:rPr>
        <w:drawing>
          <wp:inline distT="0" distB="0" distL="0" distR="0" wp14:anchorId="3059986B" wp14:editId="78390CD8">
            <wp:extent cx="5193609" cy="268721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Drive/Stanford/CEE%20299%20Indep/NIST%20PMML/GP%20Energy%20Prediction/paper/images/GP%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193609" cy="2687216"/>
                    </a:xfrm>
                    <a:prstGeom prst="rect">
                      <a:avLst/>
                    </a:prstGeom>
                    <a:noFill/>
                    <a:ln>
                      <a:noFill/>
                    </a:ln>
                    <a:extLst>
                      <a:ext uri="{53640926-AAD7-44D8-BBD7-CCE9431645EC}">
                        <a14:shadowObscured xmlns:a14="http://schemas.microsoft.com/office/drawing/2010/main"/>
                      </a:ext>
                    </a:extLst>
                  </pic:spPr>
                </pic:pic>
              </a:graphicData>
            </a:graphic>
          </wp:inline>
        </w:drawing>
      </w:r>
    </w:p>
    <w:p w14:paraId="2E98A0B2" w14:textId="77777777" w:rsidR="00C940D0" w:rsidRPr="000229F1" w:rsidRDefault="00C940D0" w:rsidP="00C940D0">
      <w:pPr>
        <w:pStyle w:val="Caption"/>
        <w:jc w:val="center"/>
      </w:pPr>
      <w:r w:rsidRPr="000229F1">
        <w:t xml:space="preserve">Figure </w:t>
      </w:r>
      <w:fldSimple w:instr=" SEQ Figure \* ARABIC ">
        <w:r w:rsidR="00E207E2">
          <w:rPr>
            <w:noProof/>
          </w:rPr>
          <w:t>6</w:t>
        </w:r>
      </w:fldSimple>
      <w:r w:rsidRPr="000229F1">
        <w:t>.</w:t>
      </w:r>
      <w:r w:rsidRPr="000229F1">
        <w:rPr>
          <w:rFonts w:cs="Times New Roman"/>
        </w:rPr>
        <w:t xml:space="preserve"> Flowchart showing GPR training and scoring procedure</w:t>
      </w:r>
    </w:p>
    <w:p w14:paraId="527E5438" w14:textId="77777777" w:rsidR="00C940D0" w:rsidRDefault="00C940D0" w:rsidP="00792160">
      <w:pPr>
        <w:rPr>
          <w:b/>
          <w:sz w:val="20"/>
          <w:szCs w:val="20"/>
        </w:rPr>
      </w:pPr>
    </w:p>
    <w:p w14:paraId="2E4A5E13" w14:textId="7607DB83" w:rsidR="00C940D0" w:rsidRPr="000229F1" w:rsidRDefault="00C940D0" w:rsidP="00792160">
      <w:pPr>
        <w:rPr>
          <w:b/>
          <w:sz w:val="20"/>
          <w:szCs w:val="20"/>
        </w:rPr>
      </w:pPr>
      <w:r>
        <w:rPr>
          <w:b/>
          <w:sz w:val="20"/>
          <w:szCs w:val="20"/>
        </w:rPr>
        <w:br w:type="page"/>
      </w:r>
    </w:p>
    <w:p w14:paraId="2A10282F" w14:textId="77777777" w:rsidR="00D214A0" w:rsidRDefault="00D214A0">
      <w:pPr>
        <w:rPr>
          <w:b/>
          <w:sz w:val="20"/>
          <w:szCs w:val="20"/>
        </w:rPr>
      </w:pPr>
      <w:r>
        <w:rPr>
          <w:b/>
          <w:sz w:val="20"/>
          <w:szCs w:val="20"/>
        </w:rPr>
        <w:lastRenderedPageBreak/>
        <w:t>5. RESULTS</w:t>
      </w:r>
    </w:p>
    <w:p w14:paraId="588CABDA" w14:textId="6C72F6D5" w:rsidR="00792160" w:rsidRPr="000229F1" w:rsidRDefault="00792160" w:rsidP="00E42637">
      <w:pPr>
        <w:jc w:val="both"/>
        <w:rPr>
          <w:sz w:val="22"/>
          <w:szCs w:val="22"/>
        </w:rPr>
      </w:pPr>
      <w:r w:rsidRPr="000229F1">
        <w:rPr>
          <w:sz w:val="20"/>
          <w:szCs w:val="20"/>
        </w:rPr>
        <w:t xml:space="preserve">It was hypothesized that the condition of the tool could be predicted from the acoustic and acceleration signal produced by the milling machine. </w:t>
      </w:r>
      <w:r w:rsidR="00E42637">
        <w:rPr>
          <w:sz w:val="20"/>
          <w:szCs w:val="20"/>
        </w:rPr>
        <w:t>T</w:t>
      </w:r>
      <w:r w:rsidRPr="000229F1">
        <w:rPr>
          <w:sz w:val="20"/>
          <w:szCs w:val="20"/>
        </w:rPr>
        <w:t xml:space="preserve">he frequency content of the acceleration signal (ref), as well as the spectral energy density of the both the vibration and acceleration signals. This section describes </w:t>
      </w:r>
      <w:r w:rsidR="00D214A0">
        <w:rPr>
          <w:sz w:val="20"/>
          <w:szCs w:val="20"/>
        </w:rPr>
        <w:t xml:space="preserve">the relevance of each feature to the tool condition model, as well as the overall performance of the model. </w:t>
      </w:r>
    </w:p>
    <w:p w14:paraId="27A9BD49" w14:textId="77777777" w:rsidR="00792160" w:rsidRPr="000229F1" w:rsidRDefault="00792160" w:rsidP="00792160">
      <w:pPr>
        <w:rPr>
          <w:sz w:val="22"/>
          <w:szCs w:val="22"/>
        </w:rPr>
      </w:pPr>
    </w:p>
    <w:p w14:paraId="499CA2B3" w14:textId="77777777" w:rsidR="00D02491" w:rsidRPr="000229F1" w:rsidRDefault="00D02491" w:rsidP="00FF53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p w14:paraId="53ECE98C" w14:textId="77777777" w:rsidR="008306B4" w:rsidRPr="000229F1" w:rsidRDefault="008306B4" w:rsidP="00FF53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sz w:val="20"/>
          <w:szCs w:val="20"/>
        </w:rPr>
      </w:pPr>
    </w:p>
    <w:p w14:paraId="32AB16D1" w14:textId="1F14272B" w:rsidR="006A4D8C" w:rsidRPr="000229F1" w:rsidRDefault="006A4D8C" w:rsidP="006A4D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sz w:val="20"/>
          <w:szCs w:val="20"/>
        </w:rPr>
      </w:pPr>
      <w:r w:rsidRPr="000229F1">
        <w:rPr>
          <w:b/>
          <w:sz w:val="20"/>
          <w:szCs w:val="20"/>
        </w:rPr>
        <w:t>7. REFERENCES</w:t>
      </w:r>
    </w:p>
    <w:p w14:paraId="68970C04" w14:textId="77777777" w:rsidR="006A4D8C" w:rsidRPr="000229F1" w:rsidRDefault="006A4D8C" w:rsidP="006A4D8C">
      <w:pPr>
        <w:jc w:val="both"/>
        <w:rPr>
          <w:sz w:val="20"/>
          <w:szCs w:val="20"/>
        </w:rPr>
      </w:pPr>
    </w:p>
    <w:p w14:paraId="05B4E939" w14:textId="77777777" w:rsidR="006A4D8C" w:rsidRPr="000229F1" w:rsidRDefault="006A4D8C" w:rsidP="006A4D8C">
      <w:pPr>
        <w:autoSpaceDE w:val="0"/>
        <w:autoSpaceDN w:val="0"/>
        <w:adjustRightInd w:val="0"/>
        <w:rPr>
          <w:color w:val="000000"/>
          <w:sz w:val="20"/>
          <w:szCs w:val="20"/>
        </w:rPr>
      </w:pPr>
    </w:p>
    <w:p w14:paraId="117E44C6" w14:textId="7366481D" w:rsidR="005455FC" w:rsidRPr="005455FC" w:rsidRDefault="005455FC" w:rsidP="006A4D8C">
      <w:pPr>
        <w:pStyle w:val="ListParagraph"/>
        <w:numPr>
          <w:ilvl w:val="0"/>
          <w:numId w:val="1"/>
        </w:numPr>
        <w:autoSpaceDE w:val="0"/>
        <w:autoSpaceDN w:val="0"/>
        <w:adjustRightInd w:val="0"/>
        <w:jc w:val="both"/>
        <w:rPr>
          <w:rFonts w:ascii="Times New Roman" w:hAnsi="Times New Roman" w:cs="Times New Roman"/>
          <w:color w:val="000000"/>
          <w:sz w:val="18"/>
          <w:szCs w:val="18"/>
        </w:rPr>
      </w:pPr>
      <w:r w:rsidRPr="005455FC">
        <w:rPr>
          <w:rFonts w:eastAsia="Times New Roman"/>
          <w:sz w:val="18"/>
          <w:szCs w:val="18"/>
        </w:rPr>
        <w:t>C. Rasmussen, and C. Williams, “Gaussian Process for machine learning”, MIT Press, 2006.</w:t>
      </w:r>
    </w:p>
    <w:p w14:paraId="1809A16D" w14:textId="0086CBE1" w:rsidR="00050E9D" w:rsidRPr="000229F1" w:rsidRDefault="00050E9D" w:rsidP="00050E9D">
      <w:pPr>
        <w:pStyle w:val="References"/>
        <w:numPr>
          <w:ilvl w:val="0"/>
          <w:numId w:val="1"/>
        </w:numPr>
        <w:rPr>
          <w:sz w:val="18"/>
          <w:szCs w:val="18"/>
        </w:rPr>
      </w:pPr>
      <w:r w:rsidRPr="000229F1">
        <w:rPr>
          <w:sz w:val="18"/>
          <w:szCs w:val="18"/>
        </w:rPr>
        <w:t xml:space="preserve">R. M., </w:t>
      </w:r>
      <w:r w:rsidR="008E1ADC" w:rsidRPr="000229F1">
        <w:rPr>
          <w:sz w:val="18"/>
          <w:szCs w:val="18"/>
        </w:rPr>
        <w:t>Neal</w:t>
      </w:r>
      <w:r w:rsidRPr="000229F1">
        <w:rPr>
          <w:sz w:val="18"/>
          <w:szCs w:val="18"/>
        </w:rPr>
        <w:t>.</w:t>
      </w:r>
      <w:r w:rsidR="008E1ADC" w:rsidRPr="000229F1">
        <w:rPr>
          <w:sz w:val="18"/>
          <w:szCs w:val="18"/>
        </w:rPr>
        <w:t xml:space="preserve"> (1996). </w:t>
      </w:r>
      <w:r w:rsidR="008E1ADC" w:rsidRPr="000229F1">
        <w:rPr>
          <w:i/>
          <w:sz w:val="18"/>
          <w:szCs w:val="18"/>
        </w:rPr>
        <w:t>Bayesian learning for neural networks</w:t>
      </w:r>
      <w:r w:rsidR="008E1ADC" w:rsidRPr="000229F1">
        <w:rPr>
          <w:sz w:val="18"/>
          <w:szCs w:val="18"/>
        </w:rPr>
        <w:t>. Springer-</w:t>
      </w:r>
      <w:proofErr w:type="spellStart"/>
      <w:r w:rsidR="008E1ADC" w:rsidRPr="000229F1">
        <w:rPr>
          <w:sz w:val="18"/>
          <w:szCs w:val="18"/>
        </w:rPr>
        <w:t>Verlag</w:t>
      </w:r>
      <w:proofErr w:type="spellEnd"/>
      <w:r w:rsidR="008E1ADC" w:rsidRPr="000229F1">
        <w:rPr>
          <w:sz w:val="18"/>
          <w:szCs w:val="18"/>
        </w:rPr>
        <w:t>, New York.</w:t>
      </w:r>
    </w:p>
    <w:p w14:paraId="11FDD784" w14:textId="2A12C9F0" w:rsidR="00050E9D" w:rsidRPr="000229F1" w:rsidRDefault="004743D2" w:rsidP="00050E9D">
      <w:pPr>
        <w:pStyle w:val="References"/>
        <w:numPr>
          <w:ilvl w:val="0"/>
          <w:numId w:val="1"/>
        </w:numPr>
        <w:rPr>
          <w:sz w:val="18"/>
          <w:szCs w:val="18"/>
        </w:rPr>
      </w:pPr>
      <w:bookmarkStart w:id="177" w:name="_Ref450915734"/>
      <w:r w:rsidRPr="000229F1">
        <w:rPr>
          <w:sz w:val="18"/>
          <w:szCs w:val="18"/>
        </w:rPr>
        <w:t xml:space="preserve">R. </w:t>
      </w:r>
      <w:proofErr w:type="spellStart"/>
      <w:r w:rsidRPr="000229F1">
        <w:rPr>
          <w:sz w:val="18"/>
          <w:szCs w:val="18"/>
        </w:rPr>
        <w:t>Bhinge</w:t>
      </w:r>
      <w:proofErr w:type="spellEnd"/>
      <w:r w:rsidRPr="000229F1">
        <w:rPr>
          <w:sz w:val="18"/>
          <w:szCs w:val="18"/>
        </w:rPr>
        <w:t xml:space="preserve">, J. Park, N. Biswas, M. </w:t>
      </w:r>
      <w:proofErr w:type="spellStart"/>
      <w:r w:rsidRPr="000229F1">
        <w:rPr>
          <w:sz w:val="18"/>
          <w:szCs w:val="18"/>
        </w:rPr>
        <w:t>Helu</w:t>
      </w:r>
      <w:proofErr w:type="spellEnd"/>
      <w:r w:rsidRPr="000229F1">
        <w:rPr>
          <w:sz w:val="18"/>
          <w:szCs w:val="18"/>
        </w:rPr>
        <w:t>,</w:t>
      </w:r>
      <w:r w:rsidR="00050E9D" w:rsidRPr="000229F1">
        <w:rPr>
          <w:sz w:val="18"/>
          <w:szCs w:val="18"/>
        </w:rPr>
        <w:t xml:space="preserve"> D. </w:t>
      </w:r>
      <w:proofErr w:type="spellStart"/>
      <w:r w:rsidR="00050E9D" w:rsidRPr="000229F1">
        <w:rPr>
          <w:sz w:val="18"/>
          <w:szCs w:val="18"/>
        </w:rPr>
        <w:t>Dornfeld</w:t>
      </w:r>
      <w:proofErr w:type="spellEnd"/>
      <w:r w:rsidR="00050E9D" w:rsidRPr="000229F1">
        <w:rPr>
          <w:sz w:val="18"/>
          <w:szCs w:val="18"/>
        </w:rPr>
        <w:t xml:space="preserve">, K. Law and S. </w:t>
      </w:r>
      <w:proofErr w:type="spellStart"/>
      <w:r w:rsidR="00050E9D" w:rsidRPr="000229F1">
        <w:rPr>
          <w:sz w:val="18"/>
          <w:szCs w:val="18"/>
        </w:rPr>
        <w:t>Rachuri</w:t>
      </w:r>
      <w:proofErr w:type="spellEnd"/>
      <w:r w:rsidR="00050E9D" w:rsidRPr="000229F1">
        <w:rPr>
          <w:sz w:val="18"/>
          <w:szCs w:val="18"/>
        </w:rPr>
        <w:t>, “An</w:t>
      </w:r>
      <w:r w:rsidR="00BE66B9" w:rsidRPr="000229F1">
        <w:rPr>
          <w:sz w:val="18"/>
          <w:szCs w:val="18"/>
        </w:rPr>
        <w:t xml:space="preserve"> </w:t>
      </w:r>
      <w:r w:rsidR="00050E9D" w:rsidRPr="000229F1">
        <w:rPr>
          <w:sz w:val="18"/>
          <w:szCs w:val="18"/>
        </w:rPr>
        <w:t xml:space="preserve">Intelligent Machine Monitoring System Using Gaussian Process Regression for Energy Prediction,” </w:t>
      </w:r>
      <w:r w:rsidR="00050E9D" w:rsidRPr="000229F1">
        <w:rPr>
          <w:i/>
          <w:sz w:val="18"/>
          <w:szCs w:val="18"/>
        </w:rPr>
        <w:t>in Proceeding of IEEE</w:t>
      </w:r>
      <w:r w:rsidR="00050E9D" w:rsidRPr="000229F1">
        <w:rPr>
          <w:sz w:val="18"/>
          <w:szCs w:val="18"/>
        </w:rPr>
        <w:t xml:space="preserve"> </w:t>
      </w:r>
      <w:r w:rsidR="00050E9D" w:rsidRPr="000229F1">
        <w:rPr>
          <w:i/>
          <w:sz w:val="18"/>
          <w:szCs w:val="18"/>
        </w:rPr>
        <w:t>International Conference on Big</w:t>
      </w:r>
      <w:r w:rsidR="00050E9D" w:rsidRPr="000229F1">
        <w:rPr>
          <w:sz w:val="18"/>
          <w:szCs w:val="18"/>
        </w:rPr>
        <w:t xml:space="preserve"> </w:t>
      </w:r>
      <w:r w:rsidR="00050E9D" w:rsidRPr="000229F1">
        <w:rPr>
          <w:i/>
          <w:sz w:val="18"/>
          <w:szCs w:val="18"/>
        </w:rPr>
        <w:t>Data</w:t>
      </w:r>
      <w:r w:rsidR="00050E9D" w:rsidRPr="000229F1">
        <w:rPr>
          <w:sz w:val="18"/>
          <w:szCs w:val="18"/>
        </w:rPr>
        <w:t xml:space="preserve"> (IEEE </w:t>
      </w:r>
      <w:proofErr w:type="spellStart"/>
      <w:r w:rsidR="00050E9D" w:rsidRPr="000229F1">
        <w:rPr>
          <w:sz w:val="18"/>
          <w:szCs w:val="18"/>
        </w:rPr>
        <w:t>BigData</w:t>
      </w:r>
      <w:proofErr w:type="spellEnd"/>
      <w:r w:rsidR="00050E9D" w:rsidRPr="000229F1">
        <w:rPr>
          <w:sz w:val="18"/>
          <w:szCs w:val="18"/>
        </w:rPr>
        <w:t xml:space="preserve"> 2014), 2014, Washington, DC.</w:t>
      </w:r>
      <w:bookmarkEnd w:id="177"/>
    </w:p>
    <w:p w14:paraId="61F86168" w14:textId="52419215" w:rsidR="00050E9D" w:rsidRPr="000229F1" w:rsidRDefault="00050E9D" w:rsidP="00050E9D">
      <w:pPr>
        <w:pStyle w:val="References"/>
        <w:numPr>
          <w:ilvl w:val="0"/>
          <w:numId w:val="1"/>
        </w:numPr>
        <w:rPr>
          <w:sz w:val="18"/>
          <w:szCs w:val="18"/>
        </w:rPr>
      </w:pPr>
      <w:bookmarkStart w:id="178" w:name="_Ref450915751"/>
      <w:r w:rsidRPr="000229F1">
        <w:rPr>
          <w:rFonts w:eastAsia="__ __"/>
          <w:sz w:val="18"/>
          <w:szCs w:val="18"/>
        </w:rPr>
        <w:t xml:space="preserve">J. Park, R. </w:t>
      </w:r>
      <w:proofErr w:type="spellStart"/>
      <w:r w:rsidRPr="000229F1">
        <w:rPr>
          <w:rFonts w:eastAsia="__ __"/>
          <w:sz w:val="18"/>
          <w:szCs w:val="18"/>
        </w:rPr>
        <w:t>Bhinge</w:t>
      </w:r>
      <w:proofErr w:type="spellEnd"/>
      <w:r w:rsidRPr="000229F1">
        <w:rPr>
          <w:rFonts w:eastAsia="__ __"/>
          <w:sz w:val="18"/>
          <w:szCs w:val="18"/>
        </w:rPr>
        <w:t xml:space="preserve">, N. Biswas, M. Srinivasan, M. </w:t>
      </w:r>
      <w:proofErr w:type="spellStart"/>
      <w:r w:rsidRPr="000229F1">
        <w:rPr>
          <w:rFonts w:eastAsia="__ __"/>
          <w:sz w:val="18"/>
          <w:szCs w:val="18"/>
        </w:rPr>
        <w:t>Helu</w:t>
      </w:r>
      <w:proofErr w:type="spellEnd"/>
      <w:r w:rsidRPr="000229F1">
        <w:rPr>
          <w:rFonts w:eastAsia="__ __"/>
          <w:sz w:val="18"/>
          <w:szCs w:val="18"/>
        </w:rPr>
        <w:t xml:space="preserve">, S. </w:t>
      </w:r>
      <w:proofErr w:type="spellStart"/>
      <w:r w:rsidRPr="000229F1">
        <w:rPr>
          <w:rFonts w:eastAsia="__ __"/>
          <w:sz w:val="18"/>
          <w:szCs w:val="18"/>
        </w:rPr>
        <w:t>Rachuri</w:t>
      </w:r>
      <w:proofErr w:type="spellEnd"/>
      <w:r w:rsidRPr="000229F1">
        <w:rPr>
          <w:rFonts w:eastAsia="__ __"/>
          <w:sz w:val="18"/>
          <w:szCs w:val="18"/>
        </w:rPr>
        <w:t xml:space="preserve">, D. </w:t>
      </w:r>
      <w:proofErr w:type="spellStart"/>
      <w:r w:rsidRPr="000229F1">
        <w:rPr>
          <w:rFonts w:eastAsia="__ __"/>
          <w:sz w:val="18"/>
          <w:szCs w:val="18"/>
        </w:rPr>
        <w:t>Dornfeld</w:t>
      </w:r>
      <w:proofErr w:type="spellEnd"/>
      <w:r w:rsidRPr="000229F1">
        <w:rPr>
          <w:rFonts w:eastAsia="__ __"/>
          <w:sz w:val="18"/>
          <w:szCs w:val="18"/>
        </w:rPr>
        <w:t xml:space="preserve"> and K. Law, </w:t>
      </w:r>
      <w:r w:rsidRPr="000229F1">
        <w:rPr>
          <w:sz w:val="18"/>
          <w:szCs w:val="18"/>
        </w:rPr>
        <w:t xml:space="preserve">“A generalized data-driven energy prediction model with uncertainty for a milling machine tool using Gaussian Process,” </w:t>
      </w:r>
      <w:r w:rsidRPr="000229F1">
        <w:rPr>
          <w:i/>
          <w:sz w:val="18"/>
          <w:szCs w:val="18"/>
        </w:rPr>
        <w:t>in Proceeding of ASME 2015 International Manufacturing Science and Engineering</w:t>
      </w:r>
      <w:r w:rsidRPr="000229F1">
        <w:rPr>
          <w:sz w:val="18"/>
          <w:szCs w:val="18"/>
        </w:rPr>
        <w:t xml:space="preserve"> Conference, 2015, Charlotte, NC.</w:t>
      </w:r>
      <w:bookmarkEnd w:id="178"/>
    </w:p>
    <w:p w14:paraId="3A74CF8A" w14:textId="57673653" w:rsidR="000E4582" w:rsidRPr="005455FC" w:rsidRDefault="000E4582" w:rsidP="00050E9D">
      <w:pPr>
        <w:pStyle w:val="References"/>
        <w:numPr>
          <w:ilvl w:val="0"/>
          <w:numId w:val="1"/>
        </w:numPr>
        <w:rPr>
          <w:i/>
          <w:sz w:val="18"/>
          <w:szCs w:val="18"/>
        </w:rPr>
      </w:pPr>
      <w:proofErr w:type="spellStart"/>
      <w:r w:rsidRPr="000229F1">
        <w:rPr>
          <w:sz w:val="18"/>
          <w:szCs w:val="18"/>
        </w:rPr>
        <w:t>Teramura</w:t>
      </w:r>
      <w:proofErr w:type="spellEnd"/>
      <w:r w:rsidRPr="000229F1">
        <w:rPr>
          <w:sz w:val="18"/>
          <w:szCs w:val="18"/>
        </w:rPr>
        <w:t xml:space="preserve">, K. Okuma H. Taniguchi Y, </w:t>
      </w:r>
      <w:proofErr w:type="spellStart"/>
      <w:r w:rsidRPr="000229F1">
        <w:rPr>
          <w:sz w:val="18"/>
          <w:szCs w:val="18"/>
        </w:rPr>
        <w:t>Makimoto</w:t>
      </w:r>
      <w:proofErr w:type="spellEnd"/>
      <w:r w:rsidRPr="000229F1">
        <w:rPr>
          <w:sz w:val="18"/>
          <w:szCs w:val="18"/>
        </w:rPr>
        <w:t>, S. Maeda S. “Gaussian Process Regression for Rendering Music Performance”</w:t>
      </w:r>
      <w:r w:rsidR="00270FE7" w:rsidRPr="000229F1">
        <w:rPr>
          <w:sz w:val="18"/>
          <w:szCs w:val="18"/>
        </w:rPr>
        <w:t xml:space="preserve">, </w:t>
      </w:r>
      <w:r w:rsidR="00270FE7" w:rsidRPr="000229F1">
        <w:rPr>
          <w:i/>
          <w:sz w:val="18"/>
          <w:szCs w:val="18"/>
        </w:rPr>
        <w:t xml:space="preserve">in Proceeding of the 10th International Conference on Music Perception and Cognition, </w:t>
      </w:r>
      <w:r w:rsidR="00270FE7" w:rsidRPr="000229F1">
        <w:rPr>
          <w:sz w:val="18"/>
          <w:szCs w:val="18"/>
        </w:rPr>
        <w:t>2015</w:t>
      </w:r>
      <w:r w:rsidR="00270FE7" w:rsidRPr="000229F1">
        <w:rPr>
          <w:i/>
          <w:sz w:val="18"/>
          <w:szCs w:val="18"/>
        </w:rPr>
        <w:t xml:space="preserve"> </w:t>
      </w:r>
      <w:r w:rsidR="00270FE7" w:rsidRPr="000229F1">
        <w:rPr>
          <w:sz w:val="18"/>
          <w:szCs w:val="18"/>
        </w:rPr>
        <w:t xml:space="preserve">Sapporo, Japan. </w:t>
      </w:r>
    </w:p>
    <w:p w14:paraId="6B6D4600" w14:textId="77777777" w:rsidR="005455FC" w:rsidRPr="000229F1" w:rsidRDefault="005455FC" w:rsidP="005455FC">
      <w:pPr>
        <w:pStyle w:val="references0"/>
        <w:numPr>
          <w:ilvl w:val="0"/>
          <w:numId w:val="1"/>
        </w:numPr>
        <w:rPr>
          <w:sz w:val="18"/>
          <w:szCs w:val="18"/>
        </w:rPr>
      </w:pPr>
      <w:r w:rsidRPr="000229F1">
        <w:rPr>
          <w:sz w:val="18"/>
          <w:szCs w:val="18"/>
        </w:rPr>
        <w:t xml:space="preserve">V. Tresp, “A Bayesian committee machine,” </w:t>
      </w:r>
      <w:r w:rsidRPr="000229F1">
        <w:rPr>
          <w:i/>
          <w:sz w:val="18"/>
          <w:szCs w:val="18"/>
        </w:rPr>
        <w:t>Neural Computation,</w:t>
      </w:r>
      <w:r w:rsidRPr="000229F1">
        <w:rPr>
          <w:sz w:val="18"/>
          <w:szCs w:val="18"/>
        </w:rPr>
        <w:t xml:space="preserve"> 12(11), 2000, pp. 2719–2741.</w:t>
      </w:r>
    </w:p>
    <w:p w14:paraId="5A2352B4" w14:textId="77777777" w:rsidR="005455FC" w:rsidRPr="000229F1" w:rsidRDefault="005455FC" w:rsidP="005455FC">
      <w:pPr>
        <w:pStyle w:val="references0"/>
        <w:numPr>
          <w:ilvl w:val="0"/>
          <w:numId w:val="1"/>
        </w:numPr>
        <w:rPr>
          <w:sz w:val="18"/>
          <w:szCs w:val="18"/>
        </w:rPr>
      </w:pPr>
      <w:r w:rsidRPr="000229F1">
        <w:rPr>
          <w:sz w:val="18"/>
          <w:szCs w:val="18"/>
        </w:rPr>
        <w:t xml:space="preserve">D. Nguyen-tuong,  and J. Peters, “Local Gaussian process regression for real time online model learning and control,” </w:t>
      </w:r>
      <w:r w:rsidRPr="000229F1">
        <w:rPr>
          <w:i/>
          <w:sz w:val="18"/>
          <w:szCs w:val="18"/>
        </w:rPr>
        <w:t>Advances in Neural Information Processing Systems</w:t>
      </w:r>
      <w:r w:rsidRPr="000229F1">
        <w:rPr>
          <w:sz w:val="18"/>
          <w:szCs w:val="18"/>
        </w:rPr>
        <w:t>, MIT Press, 2008.</w:t>
      </w:r>
    </w:p>
    <w:p w14:paraId="1828A207" w14:textId="77777777" w:rsidR="005455FC" w:rsidRPr="000229F1" w:rsidRDefault="005455FC" w:rsidP="005455FC">
      <w:pPr>
        <w:pStyle w:val="references0"/>
        <w:numPr>
          <w:ilvl w:val="0"/>
          <w:numId w:val="1"/>
        </w:numPr>
        <w:rPr>
          <w:sz w:val="18"/>
          <w:szCs w:val="18"/>
        </w:rPr>
      </w:pPr>
      <w:r w:rsidRPr="000229F1">
        <w:rPr>
          <w:sz w:val="18"/>
          <w:szCs w:val="18"/>
        </w:rPr>
        <w:t xml:space="preserve">J. Shi, R. Murray-Smith, and D. Titterington, “Hierarchical Gaussian process mixtures for regression,” </w:t>
      </w:r>
      <w:r w:rsidRPr="000229F1">
        <w:rPr>
          <w:i/>
          <w:sz w:val="18"/>
          <w:szCs w:val="18"/>
        </w:rPr>
        <w:t>Statistics and Computing</w:t>
      </w:r>
      <w:r w:rsidRPr="000229F1">
        <w:rPr>
          <w:sz w:val="18"/>
          <w:szCs w:val="18"/>
        </w:rPr>
        <w:t>, 15, 2005, pp. 31-41.</w:t>
      </w:r>
    </w:p>
    <w:p w14:paraId="69DCA9D4" w14:textId="77777777" w:rsidR="005455FC" w:rsidRPr="000229F1" w:rsidRDefault="005455FC" w:rsidP="005455FC">
      <w:pPr>
        <w:pStyle w:val="references0"/>
        <w:numPr>
          <w:ilvl w:val="0"/>
          <w:numId w:val="1"/>
        </w:numPr>
        <w:rPr>
          <w:sz w:val="18"/>
          <w:szCs w:val="18"/>
        </w:rPr>
      </w:pPr>
      <w:r w:rsidRPr="000229F1">
        <w:rPr>
          <w:sz w:val="18"/>
          <w:szCs w:val="18"/>
        </w:rPr>
        <w:t xml:space="preserve">A. Ranganathan, M. Yang, and J. Ho, “Online sparse Gaussian Process regression and its applications,” </w:t>
      </w:r>
      <w:r w:rsidRPr="000229F1">
        <w:rPr>
          <w:i/>
          <w:sz w:val="18"/>
          <w:szCs w:val="18"/>
        </w:rPr>
        <w:t>IEEE Transactions on Image Processing</w:t>
      </w:r>
      <w:r w:rsidRPr="000229F1">
        <w:rPr>
          <w:sz w:val="18"/>
          <w:szCs w:val="18"/>
        </w:rPr>
        <w:t>, 20(2), 2011, pp. 391-404</w:t>
      </w:r>
    </w:p>
    <w:p w14:paraId="684CF559" w14:textId="49FBED17" w:rsidR="005455FC" w:rsidRPr="005455FC" w:rsidRDefault="005455FC" w:rsidP="005455FC">
      <w:pPr>
        <w:pStyle w:val="references0"/>
        <w:numPr>
          <w:ilvl w:val="0"/>
          <w:numId w:val="1"/>
        </w:numPr>
        <w:rPr>
          <w:sz w:val="18"/>
          <w:szCs w:val="18"/>
        </w:rPr>
      </w:pPr>
      <w:r w:rsidRPr="000229F1">
        <w:rPr>
          <w:sz w:val="18"/>
          <w:szCs w:val="18"/>
        </w:rPr>
        <w:t xml:space="preserve">H. Xiao, and C. Echert, “Lazy Gaussian Process Committee for Real-Time online regression,” </w:t>
      </w:r>
      <w:r w:rsidRPr="000229F1">
        <w:rPr>
          <w:i/>
          <w:sz w:val="18"/>
          <w:szCs w:val="18"/>
        </w:rPr>
        <w:t>in Proceeding of the Twenty-Seventh AAAI Conference on Artificial Intelligence (AAAI-13)</w:t>
      </w:r>
      <w:r w:rsidRPr="000229F1">
        <w:rPr>
          <w:sz w:val="18"/>
          <w:szCs w:val="18"/>
        </w:rPr>
        <w:t>, Bellevue, WA, USA, 2013.</w:t>
      </w:r>
    </w:p>
    <w:p w14:paraId="1F1B9834" w14:textId="77777777" w:rsidR="005455FC" w:rsidRPr="000229F1" w:rsidRDefault="005455FC" w:rsidP="005455FC">
      <w:pPr>
        <w:pStyle w:val="references0"/>
        <w:numPr>
          <w:ilvl w:val="0"/>
          <w:numId w:val="1"/>
        </w:numPr>
        <w:rPr>
          <w:sz w:val="18"/>
          <w:szCs w:val="18"/>
        </w:rPr>
      </w:pPr>
      <w:r w:rsidRPr="000229F1">
        <w:rPr>
          <w:sz w:val="18"/>
          <w:szCs w:val="18"/>
        </w:rPr>
        <w:t>J. Quiñonero-Candela and C. Rasmussen, “A unifying view of sparse approximate Gaussian Process regression,” Journal of Machine Learning Reseach, 6, 2005, pp. 1939-1959.</w:t>
      </w:r>
    </w:p>
    <w:p w14:paraId="321D7AFD" w14:textId="2BC56B46" w:rsidR="00050E9D" w:rsidRPr="000229F1" w:rsidRDefault="00050E9D" w:rsidP="00050E9D">
      <w:pPr>
        <w:autoSpaceDE w:val="0"/>
        <w:autoSpaceDN w:val="0"/>
        <w:adjustRightInd w:val="0"/>
        <w:jc w:val="both"/>
        <w:rPr>
          <w:color w:val="000000"/>
          <w:sz w:val="20"/>
          <w:szCs w:val="20"/>
        </w:rPr>
      </w:pPr>
    </w:p>
    <w:p w14:paraId="339D12C5" w14:textId="0BF243AC" w:rsidR="0076526E" w:rsidRPr="000229F1" w:rsidRDefault="0076526E" w:rsidP="007652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sz w:val="20"/>
          <w:szCs w:val="20"/>
        </w:rPr>
      </w:pPr>
    </w:p>
    <w:sectPr w:rsidR="0076526E" w:rsidRPr="000229F1" w:rsidSect="0086429D">
      <w:pgSz w:w="12240" w:h="15840"/>
      <w:pgMar w:top="1440" w:right="1800" w:bottom="1361"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3" w:author="Max Ferguson [2]" w:date="2016-05-31T18:41:00Z" w:initials="MF">
    <w:p w14:paraId="1DE59B4D" w14:textId="77777777" w:rsidR="008C3AF9" w:rsidRDefault="008C3AF9" w:rsidP="000229F1">
      <w:pPr>
        <w:pStyle w:val="CommentText"/>
      </w:pPr>
      <w:r>
        <w:rPr>
          <w:rStyle w:val="CommentReference"/>
        </w:rPr>
        <w:annotationRef/>
      </w:r>
      <w:r>
        <w:t xml:space="preserve">After changing Figure 1 (as recommended by </w:t>
      </w:r>
      <w:proofErr w:type="spellStart"/>
      <w:r>
        <w:t>Jinkyoo</w:t>
      </w:r>
      <w:proofErr w:type="spellEnd"/>
      <w:r>
        <w:t>) this equation is no longer consistent (Missing |theta)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E59B4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D83682" w14:textId="77777777" w:rsidR="000F324A" w:rsidRDefault="000F324A" w:rsidP="00F038CC">
      <w:r>
        <w:separator/>
      </w:r>
    </w:p>
  </w:endnote>
  <w:endnote w:type="continuationSeparator" w:id="0">
    <w:p w14:paraId="48E0D8BF" w14:textId="77777777" w:rsidR="000F324A" w:rsidRDefault="000F324A" w:rsidP="00F03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Batang">
    <w:panose1 w:val="02030600000101010101"/>
    <w:charset w:val="81"/>
    <w:family w:val="auto"/>
    <w:pitch w:val="variable"/>
    <w:sig w:usb0="B00002AF" w:usb1="69D77CFB" w:usb2="00000030" w:usb3="00000000" w:csb0="0008009F" w:csb1="00000000"/>
  </w:font>
  <w:font w:name="Lucida Grande">
    <w:panose1 w:val="020B0600040502020204"/>
    <w:charset w:val="00"/>
    <w:family w:val="auto"/>
    <w:pitch w:val="variable"/>
    <w:sig w:usb0="E1000AEF" w:usb1="5000A1FF" w:usb2="00000000" w:usb3="00000000" w:csb0="000001BF" w:csb1="00000000"/>
  </w:font>
  <w:font w:name="Liberation Sans">
    <w:altName w:val="Calibri"/>
    <w:panose1 w:val="00000000000000000000"/>
    <w:charset w:val="00"/>
    <w:family w:val="modern"/>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__ __">
    <w:altName w:val="MS Mincho"/>
    <w:panose1 w:val="00000000000000000000"/>
    <w:charset w:val="80"/>
    <w:family w:val="roman"/>
    <w:notTrueType/>
    <w:pitch w:val="default"/>
    <w:sig w:usb0="00000000" w:usb1="08070000" w:usb2="00000010" w:usb3="00000000" w:csb0="00020000"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0F4607" w14:textId="77777777" w:rsidR="000F324A" w:rsidRDefault="000F324A" w:rsidP="00F038CC">
      <w:r>
        <w:separator/>
      </w:r>
    </w:p>
  </w:footnote>
  <w:footnote w:type="continuationSeparator" w:id="0">
    <w:p w14:paraId="5D729AA7" w14:textId="77777777" w:rsidR="000F324A" w:rsidRDefault="000F324A" w:rsidP="00F038C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56137"/>
    <w:multiLevelType w:val="hybridMultilevel"/>
    <w:tmpl w:val="51522DA0"/>
    <w:lvl w:ilvl="0" w:tplc="E5D4A606">
      <w:start w:val="1"/>
      <w:numFmt w:val="bullet"/>
      <w:lvlText w:val="•"/>
      <w:lvlJc w:val="left"/>
      <w:pPr>
        <w:tabs>
          <w:tab w:val="num" w:pos="360"/>
        </w:tabs>
        <w:ind w:left="360" w:hanging="360"/>
      </w:pPr>
      <w:rPr>
        <w:rFonts w:ascii="Arial" w:hAnsi="Arial" w:hint="default"/>
      </w:rPr>
    </w:lvl>
    <w:lvl w:ilvl="1" w:tplc="AD703888">
      <w:start w:val="1"/>
      <w:numFmt w:val="bullet"/>
      <w:lvlText w:val="•"/>
      <w:lvlJc w:val="left"/>
      <w:pPr>
        <w:tabs>
          <w:tab w:val="num" w:pos="1080"/>
        </w:tabs>
        <w:ind w:left="1080" w:hanging="360"/>
      </w:pPr>
      <w:rPr>
        <w:rFonts w:ascii="Arial" w:hAnsi="Arial" w:hint="default"/>
      </w:rPr>
    </w:lvl>
    <w:lvl w:ilvl="2" w:tplc="183AF164" w:tentative="1">
      <w:start w:val="1"/>
      <w:numFmt w:val="bullet"/>
      <w:lvlText w:val="•"/>
      <w:lvlJc w:val="left"/>
      <w:pPr>
        <w:tabs>
          <w:tab w:val="num" w:pos="1800"/>
        </w:tabs>
        <w:ind w:left="1800" w:hanging="360"/>
      </w:pPr>
      <w:rPr>
        <w:rFonts w:ascii="Arial" w:hAnsi="Arial" w:hint="default"/>
      </w:rPr>
    </w:lvl>
    <w:lvl w:ilvl="3" w:tplc="28F6E758" w:tentative="1">
      <w:start w:val="1"/>
      <w:numFmt w:val="bullet"/>
      <w:lvlText w:val="•"/>
      <w:lvlJc w:val="left"/>
      <w:pPr>
        <w:tabs>
          <w:tab w:val="num" w:pos="2520"/>
        </w:tabs>
        <w:ind w:left="2520" w:hanging="360"/>
      </w:pPr>
      <w:rPr>
        <w:rFonts w:ascii="Arial" w:hAnsi="Arial" w:hint="default"/>
      </w:rPr>
    </w:lvl>
    <w:lvl w:ilvl="4" w:tplc="BD5AAD26" w:tentative="1">
      <w:start w:val="1"/>
      <w:numFmt w:val="bullet"/>
      <w:lvlText w:val="•"/>
      <w:lvlJc w:val="left"/>
      <w:pPr>
        <w:tabs>
          <w:tab w:val="num" w:pos="3240"/>
        </w:tabs>
        <w:ind w:left="3240" w:hanging="360"/>
      </w:pPr>
      <w:rPr>
        <w:rFonts w:ascii="Arial" w:hAnsi="Arial" w:hint="default"/>
      </w:rPr>
    </w:lvl>
    <w:lvl w:ilvl="5" w:tplc="0316D922" w:tentative="1">
      <w:start w:val="1"/>
      <w:numFmt w:val="bullet"/>
      <w:lvlText w:val="•"/>
      <w:lvlJc w:val="left"/>
      <w:pPr>
        <w:tabs>
          <w:tab w:val="num" w:pos="3960"/>
        </w:tabs>
        <w:ind w:left="3960" w:hanging="360"/>
      </w:pPr>
      <w:rPr>
        <w:rFonts w:ascii="Arial" w:hAnsi="Arial" w:hint="default"/>
      </w:rPr>
    </w:lvl>
    <w:lvl w:ilvl="6" w:tplc="8E26EF5E" w:tentative="1">
      <w:start w:val="1"/>
      <w:numFmt w:val="bullet"/>
      <w:lvlText w:val="•"/>
      <w:lvlJc w:val="left"/>
      <w:pPr>
        <w:tabs>
          <w:tab w:val="num" w:pos="4680"/>
        </w:tabs>
        <w:ind w:left="4680" w:hanging="360"/>
      </w:pPr>
      <w:rPr>
        <w:rFonts w:ascii="Arial" w:hAnsi="Arial" w:hint="default"/>
      </w:rPr>
    </w:lvl>
    <w:lvl w:ilvl="7" w:tplc="70C23D90" w:tentative="1">
      <w:start w:val="1"/>
      <w:numFmt w:val="bullet"/>
      <w:lvlText w:val="•"/>
      <w:lvlJc w:val="left"/>
      <w:pPr>
        <w:tabs>
          <w:tab w:val="num" w:pos="5400"/>
        </w:tabs>
        <w:ind w:left="5400" w:hanging="360"/>
      </w:pPr>
      <w:rPr>
        <w:rFonts w:ascii="Arial" w:hAnsi="Arial" w:hint="default"/>
      </w:rPr>
    </w:lvl>
    <w:lvl w:ilvl="8" w:tplc="49DCE350" w:tentative="1">
      <w:start w:val="1"/>
      <w:numFmt w:val="bullet"/>
      <w:lvlText w:val="•"/>
      <w:lvlJc w:val="left"/>
      <w:pPr>
        <w:tabs>
          <w:tab w:val="num" w:pos="6120"/>
        </w:tabs>
        <w:ind w:left="6120" w:hanging="360"/>
      </w:pPr>
      <w:rPr>
        <w:rFonts w:ascii="Arial" w:hAnsi="Arial" w:hint="default"/>
      </w:rPr>
    </w:lvl>
  </w:abstractNum>
  <w:abstractNum w:abstractNumId="1">
    <w:nsid w:val="2D403F26"/>
    <w:multiLevelType w:val="hybridMultilevel"/>
    <w:tmpl w:val="E396B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290D64"/>
    <w:multiLevelType w:val="hybridMultilevel"/>
    <w:tmpl w:val="E8AEF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4">
    <w:nsid w:val="4CC0279D"/>
    <w:multiLevelType w:val="hybridMultilevel"/>
    <w:tmpl w:val="F9C22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CA544A"/>
    <w:multiLevelType w:val="singleLevel"/>
    <w:tmpl w:val="987C499A"/>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00D30C2"/>
    <w:multiLevelType w:val="hybridMultilevel"/>
    <w:tmpl w:val="C7C090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2BD31E0"/>
    <w:multiLevelType w:val="hybridMultilevel"/>
    <w:tmpl w:val="95E85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5F776B"/>
    <w:multiLevelType w:val="hybridMultilevel"/>
    <w:tmpl w:val="3376C1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5E594A"/>
    <w:multiLevelType w:val="hybridMultilevel"/>
    <w:tmpl w:val="668C65D6"/>
    <w:lvl w:ilvl="0" w:tplc="902C6A8E">
      <w:start w:val="1"/>
      <w:numFmt w:val="decimal"/>
      <w:lvlText w:val="%1)"/>
      <w:lvlJc w:val="left"/>
      <w:pPr>
        <w:ind w:left="1440" w:hanging="864"/>
      </w:pPr>
      <w:rPr>
        <w:rFonts w:hint="default"/>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0"/>
  </w:num>
  <w:num w:numId="3">
    <w:abstractNumId w:val="1"/>
  </w:num>
  <w:num w:numId="4">
    <w:abstractNumId w:val="3"/>
  </w:num>
  <w:num w:numId="5">
    <w:abstractNumId w:val="5"/>
  </w:num>
  <w:num w:numId="6">
    <w:abstractNumId w:val="7"/>
  </w:num>
  <w:num w:numId="7">
    <w:abstractNumId w:val="2"/>
  </w:num>
  <w:num w:numId="8">
    <w:abstractNumId w:val="4"/>
  </w:num>
  <w:num w:numId="9">
    <w:abstractNumId w:val="9"/>
  </w:num>
  <w:num w:numId="10">
    <w:abstractNumId w:val="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x Ferguson">
    <w15:presenceInfo w15:providerId="Windows Live" w15:userId="50411cb92f265292"/>
  </w15:person>
  <w15:person w15:author="Max Ferguson [2]">
    <w15:presenceInfo w15:providerId="Windows Live" w15:userId="9b2a4dc023569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revisionView w:markup="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3AB"/>
    <w:rsid w:val="0000553A"/>
    <w:rsid w:val="000131A0"/>
    <w:rsid w:val="000138A2"/>
    <w:rsid w:val="000146A4"/>
    <w:rsid w:val="000205A1"/>
    <w:rsid w:val="000229F1"/>
    <w:rsid w:val="00050E9D"/>
    <w:rsid w:val="00052D18"/>
    <w:rsid w:val="000540CC"/>
    <w:rsid w:val="000715A2"/>
    <w:rsid w:val="00072E54"/>
    <w:rsid w:val="000807EE"/>
    <w:rsid w:val="00081E12"/>
    <w:rsid w:val="00083AA2"/>
    <w:rsid w:val="00083AA8"/>
    <w:rsid w:val="000961B5"/>
    <w:rsid w:val="000B03DA"/>
    <w:rsid w:val="000B2D56"/>
    <w:rsid w:val="000C2592"/>
    <w:rsid w:val="000C591C"/>
    <w:rsid w:val="000D0461"/>
    <w:rsid w:val="000E43EC"/>
    <w:rsid w:val="000E4582"/>
    <w:rsid w:val="000E4839"/>
    <w:rsid w:val="000F324A"/>
    <w:rsid w:val="0010231A"/>
    <w:rsid w:val="00105D13"/>
    <w:rsid w:val="00121646"/>
    <w:rsid w:val="00132A09"/>
    <w:rsid w:val="0018169E"/>
    <w:rsid w:val="00185063"/>
    <w:rsid w:val="00185716"/>
    <w:rsid w:val="001C3970"/>
    <w:rsid w:val="001C51F4"/>
    <w:rsid w:val="001D04B4"/>
    <w:rsid w:val="001D2A59"/>
    <w:rsid w:val="001D3C70"/>
    <w:rsid w:val="001D61AC"/>
    <w:rsid w:val="001E0292"/>
    <w:rsid w:val="001E073C"/>
    <w:rsid w:val="001E2703"/>
    <w:rsid w:val="00200842"/>
    <w:rsid w:val="002061F3"/>
    <w:rsid w:val="002113D5"/>
    <w:rsid w:val="00223436"/>
    <w:rsid w:val="00245614"/>
    <w:rsid w:val="00255CD7"/>
    <w:rsid w:val="002654FF"/>
    <w:rsid w:val="00270FE7"/>
    <w:rsid w:val="00276A1E"/>
    <w:rsid w:val="00284582"/>
    <w:rsid w:val="00291CAF"/>
    <w:rsid w:val="002C65C0"/>
    <w:rsid w:val="002D19FB"/>
    <w:rsid w:val="002E0F0D"/>
    <w:rsid w:val="002F40C3"/>
    <w:rsid w:val="0030427E"/>
    <w:rsid w:val="00313229"/>
    <w:rsid w:val="00317C72"/>
    <w:rsid w:val="00333E05"/>
    <w:rsid w:val="003510ED"/>
    <w:rsid w:val="00352D67"/>
    <w:rsid w:val="00357B83"/>
    <w:rsid w:val="003609C6"/>
    <w:rsid w:val="00360BA1"/>
    <w:rsid w:val="0039016A"/>
    <w:rsid w:val="00392352"/>
    <w:rsid w:val="003A4F47"/>
    <w:rsid w:val="003B28F5"/>
    <w:rsid w:val="003C533A"/>
    <w:rsid w:val="003C67B5"/>
    <w:rsid w:val="003D5D10"/>
    <w:rsid w:val="003F7085"/>
    <w:rsid w:val="00406049"/>
    <w:rsid w:val="00406D9E"/>
    <w:rsid w:val="00422554"/>
    <w:rsid w:val="00445F07"/>
    <w:rsid w:val="00446F85"/>
    <w:rsid w:val="004743D2"/>
    <w:rsid w:val="00490AAA"/>
    <w:rsid w:val="00491446"/>
    <w:rsid w:val="00491454"/>
    <w:rsid w:val="004B0108"/>
    <w:rsid w:val="004B0163"/>
    <w:rsid w:val="004B417F"/>
    <w:rsid w:val="004C296A"/>
    <w:rsid w:val="004C4FEA"/>
    <w:rsid w:val="004C58CC"/>
    <w:rsid w:val="004D5D53"/>
    <w:rsid w:val="004D7A30"/>
    <w:rsid w:val="004E455D"/>
    <w:rsid w:val="004E6692"/>
    <w:rsid w:val="0051718B"/>
    <w:rsid w:val="005206E2"/>
    <w:rsid w:val="005208A1"/>
    <w:rsid w:val="005455DF"/>
    <w:rsid w:val="005455FC"/>
    <w:rsid w:val="005546FD"/>
    <w:rsid w:val="00571EA4"/>
    <w:rsid w:val="00573DA9"/>
    <w:rsid w:val="005846BD"/>
    <w:rsid w:val="00586725"/>
    <w:rsid w:val="00587E33"/>
    <w:rsid w:val="00591B6B"/>
    <w:rsid w:val="00596555"/>
    <w:rsid w:val="005A52AA"/>
    <w:rsid w:val="005D5B62"/>
    <w:rsid w:val="005E09CE"/>
    <w:rsid w:val="005F33EF"/>
    <w:rsid w:val="00607088"/>
    <w:rsid w:val="00625EA0"/>
    <w:rsid w:val="00626F1F"/>
    <w:rsid w:val="00631914"/>
    <w:rsid w:val="0063398B"/>
    <w:rsid w:val="0064589B"/>
    <w:rsid w:val="00667BE4"/>
    <w:rsid w:val="00677463"/>
    <w:rsid w:val="00691108"/>
    <w:rsid w:val="00695696"/>
    <w:rsid w:val="006A4D8C"/>
    <w:rsid w:val="006B1DD1"/>
    <w:rsid w:val="006B5E5F"/>
    <w:rsid w:val="006D0426"/>
    <w:rsid w:val="006D2DB2"/>
    <w:rsid w:val="006D3132"/>
    <w:rsid w:val="006F2F0A"/>
    <w:rsid w:val="00700429"/>
    <w:rsid w:val="007021C2"/>
    <w:rsid w:val="00706FEB"/>
    <w:rsid w:val="007129DF"/>
    <w:rsid w:val="00716E16"/>
    <w:rsid w:val="007268A7"/>
    <w:rsid w:val="0073301C"/>
    <w:rsid w:val="00756AE5"/>
    <w:rsid w:val="007572FF"/>
    <w:rsid w:val="00762AD9"/>
    <w:rsid w:val="0076526E"/>
    <w:rsid w:val="0077063F"/>
    <w:rsid w:val="00792160"/>
    <w:rsid w:val="007925AC"/>
    <w:rsid w:val="00795ECB"/>
    <w:rsid w:val="007A55A6"/>
    <w:rsid w:val="007C38B1"/>
    <w:rsid w:val="007D15BB"/>
    <w:rsid w:val="007D5BC3"/>
    <w:rsid w:val="007E69E4"/>
    <w:rsid w:val="007F00DD"/>
    <w:rsid w:val="007F2257"/>
    <w:rsid w:val="0080032A"/>
    <w:rsid w:val="00801171"/>
    <w:rsid w:val="008026B0"/>
    <w:rsid w:val="0082441D"/>
    <w:rsid w:val="00825577"/>
    <w:rsid w:val="008255D2"/>
    <w:rsid w:val="008306B4"/>
    <w:rsid w:val="00837706"/>
    <w:rsid w:val="008407AF"/>
    <w:rsid w:val="00852B25"/>
    <w:rsid w:val="0085554A"/>
    <w:rsid w:val="00855E07"/>
    <w:rsid w:val="0086429D"/>
    <w:rsid w:val="0086438C"/>
    <w:rsid w:val="008718BC"/>
    <w:rsid w:val="00875DC8"/>
    <w:rsid w:val="0088381A"/>
    <w:rsid w:val="008A1D79"/>
    <w:rsid w:val="008A2224"/>
    <w:rsid w:val="008A5032"/>
    <w:rsid w:val="008A73D0"/>
    <w:rsid w:val="008A7984"/>
    <w:rsid w:val="008C3AF9"/>
    <w:rsid w:val="008D009B"/>
    <w:rsid w:val="008D3222"/>
    <w:rsid w:val="008D54EE"/>
    <w:rsid w:val="008D65D5"/>
    <w:rsid w:val="008E1ADC"/>
    <w:rsid w:val="009054F8"/>
    <w:rsid w:val="00910F7D"/>
    <w:rsid w:val="00911538"/>
    <w:rsid w:val="009179A8"/>
    <w:rsid w:val="00917F86"/>
    <w:rsid w:val="009348CA"/>
    <w:rsid w:val="00935A50"/>
    <w:rsid w:val="00942D0E"/>
    <w:rsid w:val="00961852"/>
    <w:rsid w:val="009635DE"/>
    <w:rsid w:val="00980DA3"/>
    <w:rsid w:val="00990E03"/>
    <w:rsid w:val="00993F6D"/>
    <w:rsid w:val="00994DF0"/>
    <w:rsid w:val="009B3DF2"/>
    <w:rsid w:val="009C7863"/>
    <w:rsid w:val="009D26FC"/>
    <w:rsid w:val="009D57CC"/>
    <w:rsid w:val="009F32DB"/>
    <w:rsid w:val="00A02145"/>
    <w:rsid w:val="00A22947"/>
    <w:rsid w:val="00A30CA7"/>
    <w:rsid w:val="00A360D6"/>
    <w:rsid w:val="00A52530"/>
    <w:rsid w:val="00A53D27"/>
    <w:rsid w:val="00A57BDD"/>
    <w:rsid w:val="00A609B9"/>
    <w:rsid w:val="00A60CAA"/>
    <w:rsid w:val="00A60DD5"/>
    <w:rsid w:val="00A709C9"/>
    <w:rsid w:val="00A72FCF"/>
    <w:rsid w:val="00A74C08"/>
    <w:rsid w:val="00A81F68"/>
    <w:rsid w:val="00A9072C"/>
    <w:rsid w:val="00AA189D"/>
    <w:rsid w:val="00AA4627"/>
    <w:rsid w:val="00AC145B"/>
    <w:rsid w:val="00AC1F3E"/>
    <w:rsid w:val="00AC34BA"/>
    <w:rsid w:val="00AD0FD0"/>
    <w:rsid w:val="00AD4249"/>
    <w:rsid w:val="00AE330D"/>
    <w:rsid w:val="00AF617A"/>
    <w:rsid w:val="00B0655C"/>
    <w:rsid w:val="00B11737"/>
    <w:rsid w:val="00B11E01"/>
    <w:rsid w:val="00B3465C"/>
    <w:rsid w:val="00B71D9D"/>
    <w:rsid w:val="00B7766A"/>
    <w:rsid w:val="00B94ADF"/>
    <w:rsid w:val="00B9799E"/>
    <w:rsid w:val="00BB5BAB"/>
    <w:rsid w:val="00BC3F13"/>
    <w:rsid w:val="00BC78C4"/>
    <w:rsid w:val="00BD2B1A"/>
    <w:rsid w:val="00BD7C86"/>
    <w:rsid w:val="00BE66B9"/>
    <w:rsid w:val="00C033ED"/>
    <w:rsid w:val="00C06828"/>
    <w:rsid w:val="00C117AD"/>
    <w:rsid w:val="00C15CB6"/>
    <w:rsid w:val="00C216E1"/>
    <w:rsid w:val="00C365BE"/>
    <w:rsid w:val="00C440B0"/>
    <w:rsid w:val="00C707BA"/>
    <w:rsid w:val="00C862E0"/>
    <w:rsid w:val="00C940D0"/>
    <w:rsid w:val="00CD5F74"/>
    <w:rsid w:val="00CD6EDC"/>
    <w:rsid w:val="00CD7977"/>
    <w:rsid w:val="00CE4038"/>
    <w:rsid w:val="00D02491"/>
    <w:rsid w:val="00D047A9"/>
    <w:rsid w:val="00D12651"/>
    <w:rsid w:val="00D214A0"/>
    <w:rsid w:val="00D22B29"/>
    <w:rsid w:val="00D26F45"/>
    <w:rsid w:val="00D277B1"/>
    <w:rsid w:val="00D34EFF"/>
    <w:rsid w:val="00D376C5"/>
    <w:rsid w:val="00D4013B"/>
    <w:rsid w:val="00D572A7"/>
    <w:rsid w:val="00D62A6F"/>
    <w:rsid w:val="00D65020"/>
    <w:rsid w:val="00D70391"/>
    <w:rsid w:val="00D7556F"/>
    <w:rsid w:val="00DA1E16"/>
    <w:rsid w:val="00DB73EA"/>
    <w:rsid w:val="00DC2432"/>
    <w:rsid w:val="00DC6758"/>
    <w:rsid w:val="00DD2F1D"/>
    <w:rsid w:val="00DD4558"/>
    <w:rsid w:val="00DD634C"/>
    <w:rsid w:val="00DE24D6"/>
    <w:rsid w:val="00DE5A49"/>
    <w:rsid w:val="00DF2CC5"/>
    <w:rsid w:val="00E06B9E"/>
    <w:rsid w:val="00E11243"/>
    <w:rsid w:val="00E207E2"/>
    <w:rsid w:val="00E22FC4"/>
    <w:rsid w:val="00E3296E"/>
    <w:rsid w:val="00E37445"/>
    <w:rsid w:val="00E42637"/>
    <w:rsid w:val="00E4308A"/>
    <w:rsid w:val="00E970E1"/>
    <w:rsid w:val="00EA6F39"/>
    <w:rsid w:val="00EB32B2"/>
    <w:rsid w:val="00EC69AA"/>
    <w:rsid w:val="00F01F48"/>
    <w:rsid w:val="00F02E1D"/>
    <w:rsid w:val="00F038CC"/>
    <w:rsid w:val="00F1050B"/>
    <w:rsid w:val="00F11389"/>
    <w:rsid w:val="00F26489"/>
    <w:rsid w:val="00F33B75"/>
    <w:rsid w:val="00F42253"/>
    <w:rsid w:val="00F552B1"/>
    <w:rsid w:val="00F63DA0"/>
    <w:rsid w:val="00F6562D"/>
    <w:rsid w:val="00F72286"/>
    <w:rsid w:val="00F7388C"/>
    <w:rsid w:val="00F7634E"/>
    <w:rsid w:val="00F83AEF"/>
    <w:rsid w:val="00FA0AB0"/>
    <w:rsid w:val="00FA1401"/>
    <w:rsid w:val="00FA7131"/>
    <w:rsid w:val="00FC22C6"/>
    <w:rsid w:val="00FC4866"/>
    <w:rsid w:val="00FC7825"/>
    <w:rsid w:val="00FD2893"/>
    <w:rsid w:val="00FE1A1E"/>
    <w:rsid w:val="00FE5AD2"/>
    <w:rsid w:val="00FE5FFA"/>
    <w:rsid w:val="00FF46B3"/>
    <w:rsid w:val="00FF53AB"/>
    <w:rsid w:val="00FF5D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C2B62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F85"/>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53AB"/>
    <w:rPr>
      <w:sz w:val="18"/>
      <w:szCs w:val="18"/>
    </w:rPr>
  </w:style>
  <w:style w:type="paragraph" w:styleId="CommentText">
    <w:name w:val="annotation text"/>
    <w:basedOn w:val="Normal"/>
    <w:link w:val="CommentTextChar"/>
    <w:uiPriority w:val="99"/>
    <w:unhideWhenUsed/>
    <w:rsid w:val="00FF53AB"/>
    <w:rPr>
      <w:rFonts w:asciiTheme="minorHAnsi" w:hAnsiTheme="minorHAnsi" w:cstheme="minorBidi"/>
    </w:rPr>
  </w:style>
  <w:style w:type="character" w:customStyle="1" w:styleId="CommentTextChar">
    <w:name w:val="Comment Text Char"/>
    <w:basedOn w:val="DefaultParagraphFont"/>
    <w:link w:val="CommentText"/>
    <w:uiPriority w:val="99"/>
    <w:rsid w:val="00FF53AB"/>
  </w:style>
  <w:style w:type="table" w:styleId="TableGrid">
    <w:name w:val="Table Grid"/>
    <w:basedOn w:val="TableNormal"/>
    <w:uiPriority w:val="59"/>
    <w:rsid w:val="00FF53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basedOn w:val="Normal"/>
    <w:rsid w:val="00FF53AB"/>
    <w:pPr>
      <w:widowControl w:val="0"/>
      <w:spacing w:line="252" w:lineRule="auto"/>
      <w:ind w:firstLine="202"/>
      <w:jc w:val="both"/>
    </w:pPr>
    <w:rPr>
      <w:rFonts w:eastAsia="Batang"/>
      <w:sz w:val="20"/>
      <w:szCs w:val="20"/>
    </w:rPr>
  </w:style>
  <w:style w:type="paragraph" w:styleId="BalloonText">
    <w:name w:val="Balloon Text"/>
    <w:basedOn w:val="Normal"/>
    <w:link w:val="BalloonTextChar"/>
    <w:uiPriority w:val="99"/>
    <w:semiHidden/>
    <w:unhideWhenUsed/>
    <w:rsid w:val="00FF53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53AB"/>
    <w:rPr>
      <w:rFonts w:ascii="Lucida Grande" w:hAnsi="Lucida Grande" w:cs="Lucida Grande"/>
      <w:sz w:val="18"/>
      <w:szCs w:val="18"/>
    </w:rPr>
  </w:style>
  <w:style w:type="character" w:styleId="PlaceholderText">
    <w:name w:val="Placeholder Text"/>
    <w:basedOn w:val="DefaultParagraphFont"/>
    <w:uiPriority w:val="99"/>
    <w:semiHidden/>
    <w:rsid w:val="00A60DD5"/>
    <w:rPr>
      <w:color w:val="808080"/>
    </w:rPr>
  </w:style>
  <w:style w:type="paragraph" w:customStyle="1" w:styleId="Default">
    <w:name w:val="Default"/>
    <w:rsid w:val="00A60DD5"/>
    <w:pPr>
      <w:autoSpaceDE w:val="0"/>
      <w:autoSpaceDN w:val="0"/>
      <w:adjustRightInd w:val="0"/>
    </w:pPr>
    <w:rPr>
      <w:rFonts w:ascii="Liberation Sans" w:hAnsi="Liberation Sans" w:cs="Liberation Sans"/>
      <w:color w:val="000000"/>
    </w:rPr>
  </w:style>
  <w:style w:type="character" w:customStyle="1" w:styleId="apple-converted-space">
    <w:name w:val="apple-converted-space"/>
    <w:basedOn w:val="DefaultParagraphFont"/>
    <w:rsid w:val="00A60DD5"/>
  </w:style>
  <w:style w:type="paragraph" w:styleId="Caption">
    <w:name w:val="caption"/>
    <w:basedOn w:val="Normal"/>
    <w:next w:val="Normal"/>
    <w:uiPriority w:val="35"/>
    <w:unhideWhenUsed/>
    <w:qFormat/>
    <w:rsid w:val="009348CA"/>
    <w:pPr>
      <w:spacing w:before="120" w:after="200"/>
    </w:pPr>
    <w:rPr>
      <w:rFonts w:cstheme="minorBidi"/>
      <w:iCs/>
      <w:color w:val="000000" w:themeColor="text1"/>
      <w:sz w:val="20"/>
      <w:szCs w:val="18"/>
    </w:rPr>
  </w:style>
  <w:style w:type="paragraph" w:styleId="ListParagraph">
    <w:name w:val="List Paragraph"/>
    <w:basedOn w:val="Normal"/>
    <w:uiPriority w:val="34"/>
    <w:qFormat/>
    <w:rsid w:val="006A4D8C"/>
    <w:pPr>
      <w:ind w:left="720"/>
      <w:contextualSpacing/>
    </w:pPr>
    <w:rPr>
      <w:rFonts w:asciiTheme="minorHAnsi" w:hAnsiTheme="minorHAnsi" w:cstheme="minorBidi"/>
    </w:rPr>
  </w:style>
  <w:style w:type="paragraph" w:customStyle="1" w:styleId="References">
    <w:name w:val="References"/>
    <w:basedOn w:val="Normal"/>
    <w:rsid w:val="008E1ADC"/>
    <w:pPr>
      <w:numPr>
        <w:numId w:val="4"/>
      </w:numPr>
      <w:jc w:val="both"/>
    </w:pPr>
    <w:rPr>
      <w:rFonts w:eastAsia="Batang"/>
      <w:sz w:val="16"/>
      <w:szCs w:val="16"/>
    </w:rPr>
  </w:style>
  <w:style w:type="paragraph" w:customStyle="1" w:styleId="references0">
    <w:name w:val="references"/>
    <w:uiPriority w:val="99"/>
    <w:rsid w:val="008E1ADC"/>
    <w:pPr>
      <w:numPr>
        <w:numId w:val="5"/>
      </w:numPr>
      <w:spacing w:after="50" w:line="180" w:lineRule="exact"/>
      <w:jc w:val="both"/>
    </w:pPr>
    <w:rPr>
      <w:rFonts w:ascii="Times New Roman" w:eastAsia="Times New Roman" w:hAnsi="Times New Roman" w:cs="Times New Roman"/>
      <w:noProof/>
      <w:sz w:val="16"/>
      <w:szCs w:val="16"/>
    </w:rPr>
  </w:style>
  <w:style w:type="paragraph" w:styleId="CommentSubject">
    <w:name w:val="annotation subject"/>
    <w:basedOn w:val="CommentText"/>
    <w:next w:val="CommentText"/>
    <w:link w:val="CommentSubjectChar"/>
    <w:uiPriority w:val="99"/>
    <w:semiHidden/>
    <w:unhideWhenUsed/>
    <w:rsid w:val="00DD634C"/>
    <w:rPr>
      <w:b/>
      <w:bCs/>
      <w:sz w:val="20"/>
      <w:szCs w:val="20"/>
    </w:rPr>
  </w:style>
  <w:style w:type="character" w:customStyle="1" w:styleId="CommentSubjectChar">
    <w:name w:val="Comment Subject Char"/>
    <w:basedOn w:val="CommentTextChar"/>
    <w:link w:val="CommentSubject"/>
    <w:uiPriority w:val="99"/>
    <w:semiHidden/>
    <w:rsid w:val="00DD634C"/>
    <w:rPr>
      <w:b/>
      <w:bCs/>
      <w:sz w:val="20"/>
      <w:szCs w:val="20"/>
    </w:rPr>
  </w:style>
  <w:style w:type="paragraph" w:styleId="Revision">
    <w:name w:val="Revision"/>
    <w:hidden/>
    <w:uiPriority w:val="99"/>
    <w:semiHidden/>
    <w:rsid w:val="009348CA"/>
  </w:style>
  <w:style w:type="paragraph" w:styleId="EndnoteText">
    <w:name w:val="endnote text"/>
    <w:basedOn w:val="Normal"/>
    <w:link w:val="EndnoteTextChar"/>
    <w:uiPriority w:val="99"/>
    <w:unhideWhenUsed/>
    <w:rsid w:val="00F038CC"/>
    <w:rPr>
      <w:rFonts w:asciiTheme="minorHAnsi" w:hAnsiTheme="minorHAnsi" w:cstheme="minorBidi"/>
    </w:rPr>
  </w:style>
  <w:style w:type="character" w:customStyle="1" w:styleId="EndnoteTextChar">
    <w:name w:val="Endnote Text Char"/>
    <w:basedOn w:val="DefaultParagraphFont"/>
    <w:link w:val="EndnoteText"/>
    <w:uiPriority w:val="99"/>
    <w:rsid w:val="00F038CC"/>
  </w:style>
  <w:style w:type="character" w:styleId="EndnoteReference">
    <w:name w:val="endnote reference"/>
    <w:basedOn w:val="DefaultParagraphFont"/>
    <w:uiPriority w:val="99"/>
    <w:unhideWhenUsed/>
    <w:rsid w:val="00F038CC"/>
    <w:rPr>
      <w:vertAlign w:val="superscript"/>
    </w:rPr>
  </w:style>
  <w:style w:type="character" w:customStyle="1" w:styleId="pe51">
    <w:name w:val="_pe_51"/>
    <w:basedOn w:val="DefaultParagraphFont"/>
    <w:rsid w:val="00C033ED"/>
  </w:style>
  <w:style w:type="character" w:customStyle="1" w:styleId="fc4">
    <w:name w:val="_fc_4"/>
    <w:basedOn w:val="DefaultParagraphFont"/>
    <w:rsid w:val="00C033ED"/>
  </w:style>
  <w:style w:type="character" w:customStyle="1" w:styleId="ms-font-weight-semilight">
    <w:name w:val="ms-font-weight-semilight"/>
    <w:basedOn w:val="DefaultParagraphFont"/>
    <w:rsid w:val="00C033ED"/>
  </w:style>
  <w:style w:type="character" w:styleId="Hyperlink">
    <w:name w:val="Hyperlink"/>
    <w:basedOn w:val="DefaultParagraphFont"/>
    <w:uiPriority w:val="99"/>
    <w:semiHidden/>
    <w:unhideWhenUsed/>
    <w:rsid w:val="002F40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7039">
      <w:bodyDiv w:val="1"/>
      <w:marLeft w:val="0"/>
      <w:marRight w:val="0"/>
      <w:marTop w:val="0"/>
      <w:marBottom w:val="0"/>
      <w:divBdr>
        <w:top w:val="none" w:sz="0" w:space="0" w:color="auto"/>
        <w:left w:val="none" w:sz="0" w:space="0" w:color="auto"/>
        <w:bottom w:val="none" w:sz="0" w:space="0" w:color="auto"/>
        <w:right w:val="none" w:sz="0" w:space="0" w:color="auto"/>
      </w:divBdr>
    </w:div>
    <w:div w:id="87509604">
      <w:bodyDiv w:val="1"/>
      <w:marLeft w:val="0"/>
      <w:marRight w:val="0"/>
      <w:marTop w:val="0"/>
      <w:marBottom w:val="0"/>
      <w:divBdr>
        <w:top w:val="none" w:sz="0" w:space="0" w:color="auto"/>
        <w:left w:val="none" w:sz="0" w:space="0" w:color="auto"/>
        <w:bottom w:val="none" w:sz="0" w:space="0" w:color="auto"/>
        <w:right w:val="none" w:sz="0" w:space="0" w:color="auto"/>
      </w:divBdr>
    </w:div>
    <w:div w:id="112603612">
      <w:bodyDiv w:val="1"/>
      <w:marLeft w:val="0"/>
      <w:marRight w:val="0"/>
      <w:marTop w:val="0"/>
      <w:marBottom w:val="0"/>
      <w:divBdr>
        <w:top w:val="none" w:sz="0" w:space="0" w:color="auto"/>
        <w:left w:val="none" w:sz="0" w:space="0" w:color="auto"/>
        <w:bottom w:val="none" w:sz="0" w:space="0" w:color="auto"/>
        <w:right w:val="none" w:sz="0" w:space="0" w:color="auto"/>
      </w:divBdr>
    </w:div>
    <w:div w:id="120076763">
      <w:bodyDiv w:val="1"/>
      <w:marLeft w:val="0"/>
      <w:marRight w:val="0"/>
      <w:marTop w:val="0"/>
      <w:marBottom w:val="0"/>
      <w:divBdr>
        <w:top w:val="none" w:sz="0" w:space="0" w:color="auto"/>
        <w:left w:val="none" w:sz="0" w:space="0" w:color="auto"/>
        <w:bottom w:val="none" w:sz="0" w:space="0" w:color="auto"/>
        <w:right w:val="none" w:sz="0" w:space="0" w:color="auto"/>
      </w:divBdr>
    </w:div>
    <w:div w:id="132140146">
      <w:bodyDiv w:val="1"/>
      <w:marLeft w:val="0"/>
      <w:marRight w:val="0"/>
      <w:marTop w:val="0"/>
      <w:marBottom w:val="0"/>
      <w:divBdr>
        <w:top w:val="none" w:sz="0" w:space="0" w:color="auto"/>
        <w:left w:val="none" w:sz="0" w:space="0" w:color="auto"/>
        <w:bottom w:val="none" w:sz="0" w:space="0" w:color="auto"/>
        <w:right w:val="none" w:sz="0" w:space="0" w:color="auto"/>
      </w:divBdr>
    </w:div>
    <w:div w:id="136187312">
      <w:bodyDiv w:val="1"/>
      <w:marLeft w:val="0"/>
      <w:marRight w:val="0"/>
      <w:marTop w:val="0"/>
      <w:marBottom w:val="0"/>
      <w:divBdr>
        <w:top w:val="none" w:sz="0" w:space="0" w:color="auto"/>
        <w:left w:val="none" w:sz="0" w:space="0" w:color="auto"/>
        <w:bottom w:val="none" w:sz="0" w:space="0" w:color="auto"/>
        <w:right w:val="none" w:sz="0" w:space="0" w:color="auto"/>
      </w:divBdr>
      <w:divsChild>
        <w:div w:id="71704121">
          <w:marLeft w:val="0"/>
          <w:marRight w:val="0"/>
          <w:marTop w:val="0"/>
          <w:marBottom w:val="0"/>
          <w:divBdr>
            <w:top w:val="none" w:sz="0" w:space="0" w:color="auto"/>
            <w:left w:val="none" w:sz="0" w:space="0" w:color="auto"/>
            <w:bottom w:val="none" w:sz="0" w:space="0" w:color="auto"/>
            <w:right w:val="none" w:sz="0" w:space="0" w:color="auto"/>
          </w:divBdr>
        </w:div>
        <w:div w:id="107705916">
          <w:marLeft w:val="0"/>
          <w:marRight w:val="0"/>
          <w:marTop w:val="0"/>
          <w:marBottom w:val="0"/>
          <w:divBdr>
            <w:top w:val="none" w:sz="0" w:space="0" w:color="auto"/>
            <w:left w:val="none" w:sz="0" w:space="0" w:color="auto"/>
            <w:bottom w:val="none" w:sz="0" w:space="0" w:color="auto"/>
            <w:right w:val="none" w:sz="0" w:space="0" w:color="auto"/>
          </w:divBdr>
        </w:div>
        <w:div w:id="302318007">
          <w:marLeft w:val="0"/>
          <w:marRight w:val="0"/>
          <w:marTop w:val="0"/>
          <w:marBottom w:val="0"/>
          <w:divBdr>
            <w:top w:val="none" w:sz="0" w:space="0" w:color="auto"/>
            <w:left w:val="none" w:sz="0" w:space="0" w:color="auto"/>
            <w:bottom w:val="none" w:sz="0" w:space="0" w:color="auto"/>
            <w:right w:val="none" w:sz="0" w:space="0" w:color="auto"/>
          </w:divBdr>
        </w:div>
        <w:div w:id="600988603">
          <w:marLeft w:val="0"/>
          <w:marRight w:val="0"/>
          <w:marTop w:val="0"/>
          <w:marBottom w:val="0"/>
          <w:divBdr>
            <w:top w:val="none" w:sz="0" w:space="0" w:color="auto"/>
            <w:left w:val="none" w:sz="0" w:space="0" w:color="auto"/>
            <w:bottom w:val="none" w:sz="0" w:space="0" w:color="auto"/>
            <w:right w:val="none" w:sz="0" w:space="0" w:color="auto"/>
          </w:divBdr>
        </w:div>
        <w:div w:id="733241626">
          <w:marLeft w:val="0"/>
          <w:marRight w:val="0"/>
          <w:marTop w:val="0"/>
          <w:marBottom w:val="0"/>
          <w:divBdr>
            <w:top w:val="none" w:sz="0" w:space="0" w:color="auto"/>
            <w:left w:val="none" w:sz="0" w:space="0" w:color="auto"/>
            <w:bottom w:val="none" w:sz="0" w:space="0" w:color="auto"/>
            <w:right w:val="none" w:sz="0" w:space="0" w:color="auto"/>
          </w:divBdr>
        </w:div>
        <w:div w:id="942154762">
          <w:marLeft w:val="0"/>
          <w:marRight w:val="0"/>
          <w:marTop w:val="0"/>
          <w:marBottom w:val="0"/>
          <w:divBdr>
            <w:top w:val="none" w:sz="0" w:space="0" w:color="auto"/>
            <w:left w:val="none" w:sz="0" w:space="0" w:color="auto"/>
            <w:bottom w:val="none" w:sz="0" w:space="0" w:color="auto"/>
            <w:right w:val="none" w:sz="0" w:space="0" w:color="auto"/>
          </w:divBdr>
        </w:div>
        <w:div w:id="1023898347">
          <w:marLeft w:val="0"/>
          <w:marRight w:val="0"/>
          <w:marTop w:val="0"/>
          <w:marBottom w:val="0"/>
          <w:divBdr>
            <w:top w:val="none" w:sz="0" w:space="0" w:color="auto"/>
            <w:left w:val="none" w:sz="0" w:space="0" w:color="auto"/>
            <w:bottom w:val="none" w:sz="0" w:space="0" w:color="auto"/>
            <w:right w:val="none" w:sz="0" w:space="0" w:color="auto"/>
          </w:divBdr>
        </w:div>
        <w:div w:id="1353148334">
          <w:marLeft w:val="0"/>
          <w:marRight w:val="0"/>
          <w:marTop w:val="0"/>
          <w:marBottom w:val="0"/>
          <w:divBdr>
            <w:top w:val="none" w:sz="0" w:space="0" w:color="auto"/>
            <w:left w:val="none" w:sz="0" w:space="0" w:color="auto"/>
            <w:bottom w:val="none" w:sz="0" w:space="0" w:color="auto"/>
            <w:right w:val="none" w:sz="0" w:space="0" w:color="auto"/>
          </w:divBdr>
        </w:div>
        <w:div w:id="1396703292">
          <w:marLeft w:val="0"/>
          <w:marRight w:val="0"/>
          <w:marTop w:val="0"/>
          <w:marBottom w:val="0"/>
          <w:divBdr>
            <w:top w:val="none" w:sz="0" w:space="0" w:color="auto"/>
            <w:left w:val="none" w:sz="0" w:space="0" w:color="auto"/>
            <w:bottom w:val="none" w:sz="0" w:space="0" w:color="auto"/>
            <w:right w:val="none" w:sz="0" w:space="0" w:color="auto"/>
          </w:divBdr>
        </w:div>
        <w:div w:id="1509828728">
          <w:marLeft w:val="0"/>
          <w:marRight w:val="0"/>
          <w:marTop w:val="0"/>
          <w:marBottom w:val="0"/>
          <w:divBdr>
            <w:top w:val="none" w:sz="0" w:space="0" w:color="auto"/>
            <w:left w:val="none" w:sz="0" w:space="0" w:color="auto"/>
            <w:bottom w:val="none" w:sz="0" w:space="0" w:color="auto"/>
            <w:right w:val="none" w:sz="0" w:space="0" w:color="auto"/>
          </w:divBdr>
        </w:div>
        <w:div w:id="1756127090">
          <w:marLeft w:val="0"/>
          <w:marRight w:val="0"/>
          <w:marTop w:val="0"/>
          <w:marBottom w:val="0"/>
          <w:divBdr>
            <w:top w:val="none" w:sz="0" w:space="0" w:color="auto"/>
            <w:left w:val="none" w:sz="0" w:space="0" w:color="auto"/>
            <w:bottom w:val="none" w:sz="0" w:space="0" w:color="auto"/>
            <w:right w:val="none" w:sz="0" w:space="0" w:color="auto"/>
          </w:divBdr>
        </w:div>
      </w:divsChild>
    </w:div>
    <w:div w:id="179972144">
      <w:bodyDiv w:val="1"/>
      <w:marLeft w:val="0"/>
      <w:marRight w:val="0"/>
      <w:marTop w:val="0"/>
      <w:marBottom w:val="0"/>
      <w:divBdr>
        <w:top w:val="none" w:sz="0" w:space="0" w:color="auto"/>
        <w:left w:val="none" w:sz="0" w:space="0" w:color="auto"/>
        <w:bottom w:val="none" w:sz="0" w:space="0" w:color="auto"/>
        <w:right w:val="none" w:sz="0" w:space="0" w:color="auto"/>
      </w:divBdr>
    </w:div>
    <w:div w:id="202139695">
      <w:bodyDiv w:val="1"/>
      <w:marLeft w:val="0"/>
      <w:marRight w:val="0"/>
      <w:marTop w:val="0"/>
      <w:marBottom w:val="0"/>
      <w:divBdr>
        <w:top w:val="none" w:sz="0" w:space="0" w:color="auto"/>
        <w:left w:val="none" w:sz="0" w:space="0" w:color="auto"/>
        <w:bottom w:val="none" w:sz="0" w:space="0" w:color="auto"/>
        <w:right w:val="none" w:sz="0" w:space="0" w:color="auto"/>
      </w:divBdr>
    </w:div>
    <w:div w:id="244925417">
      <w:bodyDiv w:val="1"/>
      <w:marLeft w:val="0"/>
      <w:marRight w:val="0"/>
      <w:marTop w:val="0"/>
      <w:marBottom w:val="0"/>
      <w:divBdr>
        <w:top w:val="none" w:sz="0" w:space="0" w:color="auto"/>
        <w:left w:val="none" w:sz="0" w:space="0" w:color="auto"/>
        <w:bottom w:val="none" w:sz="0" w:space="0" w:color="auto"/>
        <w:right w:val="none" w:sz="0" w:space="0" w:color="auto"/>
      </w:divBdr>
    </w:div>
    <w:div w:id="273093759">
      <w:bodyDiv w:val="1"/>
      <w:marLeft w:val="0"/>
      <w:marRight w:val="0"/>
      <w:marTop w:val="0"/>
      <w:marBottom w:val="0"/>
      <w:divBdr>
        <w:top w:val="none" w:sz="0" w:space="0" w:color="auto"/>
        <w:left w:val="none" w:sz="0" w:space="0" w:color="auto"/>
        <w:bottom w:val="none" w:sz="0" w:space="0" w:color="auto"/>
        <w:right w:val="none" w:sz="0" w:space="0" w:color="auto"/>
      </w:divBdr>
    </w:div>
    <w:div w:id="273901102">
      <w:bodyDiv w:val="1"/>
      <w:marLeft w:val="0"/>
      <w:marRight w:val="0"/>
      <w:marTop w:val="0"/>
      <w:marBottom w:val="0"/>
      <w:divBdr>
        <w:top w:val="none" w:sz="0" w:space="0" w:color="auto"/>
        <w:left w:val="none" w:sz="0" w:space="0" w:color="auto"/>
        <w:bottom w:val="none" w:sz="0" w:space="0" w:color="auto"/>
        <w:right w:val="none" w:sz="0" w:space="0" w:color="auto"/>
      </w:divBdr>
    </w:div>
    <w:div w:id="330723285">
      <w:bodyDiv w:val="1"/>
      <w:marLeft w:val="0"/>
      <w:marRight w:val="0"/>
      <w:marTop w:val="0"/>
      <w:marBottom w:val="0"/>
      <w:divBdr>
        <w:top w:val="none" w:sz="0" w:space="0" w:color="auto"/>
        <w:left w:val="none" w:sz="0" w:space="0" w:color="auto"/>
        <w:bottom w:val="none" w:sz="0" w:space="0" w:color="auto"/>
        <w:right w:val="none" w:sz="0" w:space="0" w:color="auto"/>
      </w:divBdr>
    </w:div>
    <w:div w:id="411631928">
      <w:bodyDiv w:val="1"/>
      <w:marLeft w:val="0"/>
      <w:marRight w:val="0"/>
      <w:marTop w:val="0"/>
      <w:marBottom w:val="0"/>
      <w:divBdr>
        <w:top w:val="none" w:sz="0" w:space="0" w:color="auto"/>
        <w:left w:val="none" w:sz="0" w:space="0" w:color="auto"/>
        <w:bottom w:val="none" w:sz="0" w:space="0" w:color="auto"/>
        <w:right w:val="none" w:sz="0" w:space="0" w:color="auto"/>
      </w:divBdr>
    </w:div>
    <w:div w:id="426392016">
      <w:bodyDiv w:val="1"/>
      <w:marLeft w:val="0"/>
      <w:marRight w:val="0"/>
      <w:marTop w:val="0"/>
      <w:marBottom w:val="0"/>
      <w:divBdr>
        <w:top w:val="none" w:sz="0" w:space="0" w:color="auto"/>
        <w:left w:val="none" w:sz="0" w:space="0" w:color="auto"/>
        <w:bottom w:val="none" w:sz="0" w:space="0" w:color="auto"/>
        <w:right w:val="none" w:sz="0" w:space="0" w:color="auto"/>
      </w:divBdr>
    </w:div>
    <w:div w:id="484971854">
      <w:bodyDiv w:val="1"/>
      <w:marLeft w:val="0"/>
      <w:marRight w:val="0"/>
      <w:marTop w:val="0"/>
      <w:marBottom w:val="0"/>
      <w:divBdr>
        <w:top w:val="none" w:sz="0" w:space="0" w:color="auto"/>
        <w:left w:val="none" w:sz="0" w:space="0" w:color="auto"/>
        <w:bottom w:val="none" w:sz="0" w:space="0" w:color="auto"/>
        <w:right w:val="none" w:sz="0" w:space="0" w:color="auto"/>
      </w:divBdr>
      <w:divsChild>
        <w:div w:id="6758363">
          <w:marLeft w:val="0"/>
          <w:marRight w:val="0"/>
          <w:marTop w:val="0"/>
          <w:marBottom w:val="0"/>
          <w:divBdr>
            <w:top w:val="none" w:sz="0" w:space="0" w:color="auto"/>
            <w:left w:val="none" w:sz="0" w:space="0" w:color="auto"/>
            <w:bottom w:val="none" w:sz="0" w:space="0" w:color="auto"/>
            <w:right w:val="none" w:sz="0" w:space="0" w:color="auto"/>
          </w:divBdr>
        </w:div>
        <w:div w:id="35812661">
          <w:marLeft w:val="0"/>
          <w:marRight w:val="0"/>
          <w:marTop w:val="0"/>
          <w:marBottom w:val="0"/>
          <w:divBdr>
            <w:top w:val="none" w:sz="0" w:space="0" w:color="auto"/>
            <w:left w:val="none" w:sz="0" w:space="0" w:color="auto"/>
            <w:bottom w:val="none" w:sz="0" w:space="0" w:color="auto"/>
            <w:right w:val="none" w:sz="0" w:space="0" w:color="auto"/>
          </w:divBdr>
        </w:div>
        <w:div w:id="156651927">
          <w:marLeft w:val="0"/>
          <w:marRight w:val="0"/>
          <w:marTop w:val="0"/>
          <w:marBottom w:val="0"/>
          <w:divBdr>
            <w:top w:val="none" w:sz="0" w:space="0" w:color="auto"/>
            <w:left w:val="none" w:sz="0" w:space="0" w:color="auto"/>
            <w:bottom w:val="none" w:sz="0" w:space="0" w:color="auto"/>
            <w:right w:val="none" w:sz="0" w:space="0" w:color="auto"/>
          </w:divBdr>
        </w:div>
        <w:div w:id="443426088">
          <w:marLeft w:val="0"/>
          <w:marRight w:val="0"/>
          <w:marTop w:val="0"/>
          <w:marBottom w:val="0"/>
          <w:divBdr>
            <w:top w:val="none" w:sz="0" w:space="0" w:color="auto"/>
            <w:left w:val="none" w:sz="0" w:space="0" w:color="auto"/>
            <w:bottom w:val="none" w:sz="0" w:space="0" w:color="auto"/>
            <w:right w:val="none" w:sz="0" w:space="0" w:color="auto"/>
          </w:divBdr>
        </w:div>
        <w:div w:id="608395681">
          <w:marLeft w:val="0"/>
          <w:marRight w:val="0"/>
          <w:marTop w:val="0"/>
          <w:marBottom w:val="0"/>
          <w:divBdr>
            <w:top w:val="none" w:sz="0" w:space="0" w:color="auto"/>
            <w:left w:val="none" w:sz="0" w:space="0" w:color="auto"/>
            <w:bottom w:val="none" w:sz="0" w:space="0" w:color="auto"/>
            <w:right w:val="none" w:sz="0" w:space="0" w:color="auto"/>
          </w:divBdr>
        </w:div>
        <w:div w:id="1520436788">
          <w:marLeft w:val="0"/>
          <w:marRight w:val="0"/>
          <w:marTop w:val="0"/>
          <w:marBottom w:val="0"/>
          <w:divBdr>
            <w:top w:val="none" w:sz="0" w:space="0" w:color="auto"/>
            <w:left w:val="none" w:sz="0" w:space="0" w:color="auto"/>
            <w:bottom w:val="none" w:sz="0" w:space="0" w:color="auto"/>
            <w:right w:val="none" w:sz="0" w:space="0" w:color="auto"/>
          </w:divBdr>
        </w:div>
      </w:divsChild>
    </w:div>
    <w:div w:id="518129748">
      <w:bodyDiv w:val="1"/>
      <w:marLeft w:val="0"/>
      <w:marRight w:val="0"/>
      <w:marTop w:val="0"/>
      <w:marBottom w:val="0"/>
      <w:divBdr>
        <w:top w:val="none" w:sz="0" w:space="0" w:color="auto"/>
        <w:left w:val="none" w:sz="0" w:space="0" w:color="auto"/>
        <w:bottom w:val="none" w:sz="0" w:space="0" w:color="auto"/>
        <w:right w:val="none" w:sz="0" w:space="0" w:color="auto"/>
      </w:divBdr>
      <w:divsChild>
        <w:div w:id="653804743">
          <w:marLeft w:val="0"/>
          <w:marRight w:val="0"/>
          <w:marTop w:val="0"/>
          <w:marBottom w:val="0"/>
          <w:divBdr>
            <w:top w:val="none" w:sz="0" w:space="0" w:color="auto"/>
            <w:left w:val="none" w:sz="0" w:space="0" w:color="auto"/>
            <w:bottom w:val="none" w:sz="0" w:space="0" w:color="auto"/>
            <w:right w:val="none" w:sz="0" w:space="0" w:color="auto"/>
          </w:divBdr>
        </w:div>
        <w:div w:id="767434565">
          <w:marLeft w:val="0"/>
          <w:marRight w:val="0"/>
          <w:marTop w:val="0"/>
          <w:marBottom w:val="0"/>
          <w:divBdr>
            <w:top w:val="none" w:sz="0" w:space="0" w:color="auto"/>
            <w:left w:val="none" w:sz="0" w:space="0" w:color="auto"/>
            <w:bottom w:val="none" w:sz="0" w:space="0" w:color="auto"/>
            <w:right w:val="none" w:sz="0" w:space="0" w:color="auto"/>
          </w:divBdr>
        </w:div>
        <w:div w:id="1324505739">
          <w:marLeft w:val="0"/>
          <w:marRight w:val="0"/>
          <w:marTop w:val="0"/>
          <w:marBottom w:val="0"/>
          <w:divBdr>
            <w:top w:val="none" w:sz="0" w:space="0" w:color="auto"/>
            <w:left w:val="none" w:sz="0" w:space="0" w:color="auto"/>
            <w:bottom w:val="none" w:sz="0" w:space="0" w:color="auto"/>
            <w:right w:val="none" w:sz="0" w:space="0" w:color="auto"/>
          </w:divBdr>
        </w:div>
      </w:divsChild>
    </w:div>
    <w:div w:id="583296279">
      <w:bodyDiv w:val="1"/>
      <w:marLeft w:val="0"/>
      <w:marRight w:val="0"/>
      <w:marTop w:val="0"/>
      <w:marBottom w:val="0"/>
      <w:divBdr>
        <w:top w:val="none" w:sz="0" w:space="0" w:color="auto"/>
        <w:left w:val="none" w:sz="0" w:space="0" w:color="auto"/>
        <w:bottom w:val="none" w:sz="0" w:space="0" w:color="auto"/>
        <w:right w:val="none" w:sz="0" w:space="0" w:color="auto"/>
      </w:divBdr>
    </w:div>
    <w:div w:id="611133510">
      <w:bodyDiv w:val="1"/>
      <w:marLeft w:val="0"/>
      <w:marRight w:val="0"/>
      <w:marTop w:val="0"/>
      <w:marBottom w:val="0"/>
      <w:divBdr>
        <w:top w:val="none" w:sz="0" w:space="0" w:color="auto"/>
        <w:left w:val="none" w:sz="0" w:space="0" w:color="auto"/>
        <w:bottom w:val="none" w:sz="0" w:space="0" w:color="auto"/>
        <w:right w:val="none" w:sz="0" w:space="0" w:color="auto"/>
      </w:divBdr>
    </w:div>
    <w:div w:id="627395273">
      <w:bodyDiv w:val="1"/>
      <w:marLeft w:val="0"/>
      <w:marRight w:val="0"/>
      <w:marTop w:val="0"/>
      <w:marBottom w:val="0"/>
      <w:divBdr>
        <w:top w:val="none" w:sz="0" w:space="0" w:color="auto"/>
        <w:left w:val="none" w:sz="0" w:space="0" w:color="auto"/>
        <w:bottom w:val="none" w:sz="0" w:space="0" w:color="auto"/>
        <w:right w:val="none" w:sz="0" w:space="0" w:color="auto"/>
      </w:divBdr>
    </w:div>
    <w:div w:id="676418383">
      <w:bodyDiv w:val="1"/>
      <w:marLeft w:val="0"/>
      <w:marRight w:val="0"/>
      <w:marTop w:val="0"/>
      <w:marBottom w:val="0"/>
      <w:divBdr>
        <w:top w:val="none" w:sz="0" w:space="0" w:color="auto"/>
        <w:left w:val="none" w:sz="0" w:space="0" w:color="auto"/>
        <w:bottom w:val="none" w:sz="0" w:space="0" w:color="auto"/>
        <w:right w:val="none" w:sz="0" w:space="0" w:color="auto"/>
      </w:divBdr>
    </w:div>
    <w:div w:id="696811278">
      <w:bodyDiv w:val="1"/>
      <w:marLeft w:val="0"/>
      <w:marRight w:val="0"/>
      <w:marTop w:val="0"/>
      <w:marBottom w:val="0"/>
      <w:divBdr>
        <w:top w:val="none" w:sz="0" w:space="0" w:color="auto"/>
        <w:left w:val="none" w:sz="0" w:space="0" w:color="auto"/>
        <w:bottom w:val="none" w:sz="0" w:space="0" w:color="auto"/>
        <w:right w:val="none" w:sz="0" w:space="0" w:color="auto"/>
      </w:divBdr>
    </w:div>
    <w:div w:id="798187158">
      <w:bodyDiv w:val="1"/>
      <w:marLeft w:val="0"/>
      <w:marRight w:val="0"/>
      <w:marTop w:val="0"/>
      <w:marBottom w:val="0"/>
      <w:divBdr>
        <w:top w:val="none" w:sz="0" w:space="0" w:color="auto"/>
        <w:left w:val="none" w:sz="0" w:space="0" w:color="auto"/>
        <w:bottom w:val="none" w:sz="0" w:space="0" w:color="auto"/>
        <w:right w:val="none" w:sz="0" w:space="0" w:color="auto"/>
      </w:divBdr>
    </w:div>
    <w:div w:id="824665737">
      <w:bodyDiv w:val="1"/>
      <w:marLeft w:val="0"/>
      <w:marRight w:val="0"/>
      <w:marTop w:val="0"/>
      <w:marBottom w:val="0"/>
      <w:divBdr>
        <w:top w:val="none" w:sz="0" w:space="0" w:color="auto"/>
        <w:left w:val="none" w:sz="0" w:space="0" w:color="auto"/>
        <w:bottom w:val="none" w:sz="0" w:space="0" w:color="auto"/>
        <w:right w:val="none" w:sz="0" w:space="0" w:color="auto"/>
      </w:divBdr>
    </w:div>
    <w:div w:id="894242001">
      <w:bodyDiv w:val="1"/>
      <w:marLeft w:val="0"/>
      <w:marRight w:val="0"/>
      <w:marTop w:val="0"/>
      <w:marBottom w:val="0"/>
      <w:divBdr>
        <w:top w:val="none" w:sz="0" w:space="0" w:color="auto"/>
        <w:left w:val="none" w:sz="0" w:space="0" w:color="auto"/>
        <w:bottom w:val="none" w:sz="0" w:space="0" w:color="auto"/>
        <w:right w:val="none" w:sz="0" w:space="0" w:color="auto"/>
      </w:divBdr>
    </w:div>
    <w:div w:id="934292446">
      <w:bodyDiv w:val="1"/>
      <w:marLeft w:val="0"/>
      <w:marRight w:val="0"/>
      <w:marTop w:val="0"/>
      <w:marBottom w:val="0"/>
      <w:divBdr>
        <w:top w:val="none" w:sz="0" w:space="0" w:color="auto"/>
        <w:left w:val="none" w:sz="0" w:space="0" w:color="auto"/>
        <w:bottom w:val="none" w:sz="0" w:space="0" w:color="auto"/>
        <w:right w:val="none" w:sz="0" w:space="0" w:color="auto"/>
      </w:divBdr>
    </w:div>
    <w:div w:id="938222599">
      <w:bodyDiv w:val="1"/>
      <w:marLeft w:val="0"/>
      <w:marRight w:val="0"/>
      <w:marTop w:val="0"/>
      <w:marBottom w:val="0"/>
      <w:divBdr>
        <w:top w:val="none" w:sz="0" w:space="0" w:color="auto"/>
        <w:left w:val="none" w:sz="0" w:space="0" w:color="auto"/>
        <w:bottom w:val="none" w:sz="0" w:space="0" w:color="auto"/>
        <w:right w:val="none" w:sz="0" w:space="0" w:color="auto"/>
      </w:divBdr>
    </w:div>
    <w:div w:id="943221552">
      <w:bodyDiv w:val="1"/>
      <w:marLeft w:val="0"/>
      <w:marRight w:val="0"/>
      <w:marTop w:val="0"/>
      <w:marBottom w:val="0"/>
      <w:divBdr>
        <w:top w:val="none" w:sz="0" w:space="0" w:color="auto"/>
        <w:left w:val="none" w:sz="0" w:space="0" w:color="auto"/>
        <w:bottom w:val="none" w:sz="0" w:space="0" w:color="auto"/>
        <w:right w:val="none" w:sz="0" w:space="0" w:color="auto"/>
      </w:divBdr>
    </w:div>
    <w:div w:id="1023479797">
      <w:bodyDiv w:val="1"/>
      <w:marLeft w:val="0"/>
      <w:marRight w:val="0"/>
      <w:marTop w:val="0"/>
      <w:marBottom w:val="0"/>
      <w:divBdr>
        <w:top w:val="none" w:sz="0" w:space="0" w:color="auto"/>
        <w:left w:val="none" w:sz="0" w:space="0" w:color="auto"/>
        <w:bottom w:val="none" w:sz="0" w:space="0" w:color="auto"/>
        <w:right w:val="none" w:sz="0" w:space="0" w:color="auto"/>
      </w:divBdr>
    </w:div>
    <w:div w:id="1048266770">
      <w:bodyDiv w:val="1"/>
      <w:marLeft w:val="0"/>
      <w:marRight w:val="0"/>
      <w:marTop w:val="0"/>
      <w:marBottom w:val="0"/>
      <w:divBdr>
        <w:top w:val="none" w:sz="0" w:space="0" w:color="auto"/>
        <w:left w:val="none" w:sz="0" w:space="0" w:color="auto"/>
        <w:bottom w:val="none" w:sz="0" w:space="0" w:color="auto"/>
        <w:right w:val="none" w:sz="0" w:space="0" w:color="auto"/>
      </w:divBdr>
    </w:div>
    <w:div w:id="1060328308">
      <w:bodyDiv w:val="1"/>
      <w:marLeft w:val="0"/>
      <w:marRight w:val="0"/>
      <w:marTop w:val="0"/>
      <w:marBottom w:val="0"/>
      <w:divBdr>
        <w:top w:val="none" w:sz="0" w:space="0" w:color="auto"/>
        <w:left w:val="none" w:sz="0" w:space="0" w:color="auto"/>
        <w:bottom w:val="none" w:sz="0" w:space="0" w:color="auto"/>
        <w:right w:val="none" w:sz="0" w:space="0" w:color="auto"/>
      </w:divBdr>
    </w:div>
    <w:div w:id="1142502858">
      <w:bodyDiv w:val="1"/>
      <w:marLeft w:val="0"/>
      <w:marRight w:val="0"/>
      <w:marTop w:val="0"/>
      <w:marBottom w:val="0"/>
      <w:divBdr>
        <w:top w:val="none" w:sz="0" w:space="0" w:color="auto"/>
        <w:left w:val="none" w:sz="0" w:space="0" w:color="auto"/>
        <w:bottom w:val="none" w:sz="0" w:space="0" w:color="auto"/>
        <w:right w:val="none" w:sz="0" w:space="0" w:color="auto"/>
      </w:divBdr>
    </w:div>
    <w:div w:id="1207373425">
      <w:bodyDiv w:val="1"/>
      <w:marLeft w:val="0"/>
      <w:marRight w:val="0"/>
      <w:marTop w:val="0"/>
      <w:marBottom w:val="0"/>
      <w:divBdr>
        <w:top w:val="none" w:sz="0" w:space="0" w:color="auto"/>
        <w:left w:val="none" w:sz="0" w:space="0" w:color="auto"/>
        <w:bottom w:val="none" w:sz="0" w:space="0" w:color="auto"/>
        <w:right w:val="none" w:sz="0" w:space="0" w:color="auto"/>
      </w:divBdr>
    </w:div>
    <w:div w:id="1216771823">
      <w:bodyDiv w:val="1"/>
      <w:marLeft w:val="0"/>
      <w:marRight w:val="0"/>
      <w:marTop w:val="0"/>
      <w:marBottom w:val="0"/>
      <w:divBdr>
        <w:top w:val="none" w:sz="0" w:space="0" w:color="auto"/>
        <w:left w:val="none" w:sz="0" w:space="0" w:color="auto"/>
        <w:bottom w:val="none" w:sz="0" w:space="0" w:color="auto"/>
        <w:right w:val="none" w:sz="0" w:space="0" w:color="auto"/>
      </w:divBdr>
    </w:div>
    <w:div w:id="1246954502">
      <w:bodyDiv w:val="1"/>
      <w:marLeft w:val="0"/>
      <w:marRight w:val="0"/>
      <w:marTop w:val="0"/>
      <w:marBottom w:val="0"/>
      <w:divBdr>
        <w:top w:val="none" w:sz="0" w:space="0" w:color="auto"/>
        <w:left w:val="none" w:sz="0" w:space="0" w:color="auto"/>
        <w:bottom w:val="none" w:sz="0" w:space="0" w:color="auto"/>
        <w:right w:val="none" w:sz="0" w:space="0" w:color="auto"/>
      </w:divBdr>
    </w:div>
    <w:div w:id="1261989447">
      <w:bodyDiv w:val="1"/>
      <w:marLeft w:val="0"/>
      <w:marRight w:val="0"/>
      <w:marTop w:val="0"/>
      <w:marBottom w:val="0"/>
      <w:divBdr>
        <w:top w:val="none" w:sz="0" w:space="0" w:color="auto"/>
        <w:left w:val="none" w:sz="0" w:space="0" w:color="auto"/>
        <w:bottom w:val="none" w:sz="0" w:space="0" w:color="auto"/>
        <w:right w:val="none" w:sz="0" w:space="0" w:color="auto"/>
      </w:divBdr>
    </w:div>
    <w:div w:id="1308128031">
      <w:bodyDiv w:val="1"/>
      <w:marLeft w:val="0"/>
      <w:marRight w:val="0"/>
      <w:marTop w:val="0"/>
      <w:marBottom w:val="0"/>
      <w:divBdr>
        <w:top w:val="none" w:sz="0" w:space="0" w:color="auto"/>
        <w:left w:val="none" w:sz="0" w:space="0" w:color="auto"/>
        <w:bottom w:val="none" w:sz="0" w:space="0" w:color="auto"/>
        <w:right w:val="none" w:sz="0" w:space="0" w:color="auto"/>
      </w:divBdr>
    </w:div>
    <w:div w:id="1314334660">
      <w:bodyDiv w:val="1"/>
      <w:marLeft w:val="0"/>
      <w:marRight w:val="0"/>
      <w:marTop w:val="0"/>
      <w:marBottom w:val="0"/>
      <w:divBdr>
        <w:top w:val="none" w:sz="0" w:space="0" w:color="auto"/>
        <w:left w:val="none" w:sz="0" w:space="0" w:color="auto"/>
        <w:bottom w:val="none" w:sz="0" w:space="0" w:color="auto"/>
        <w:right w:val="none" w:sz="0" w:space="0" w:color="auto"/>
      </w:divBdr>
    </w:div>
    <w:div w:id="1370836642">
      <w:bodyDiv w:val="1"/>
      <w:marLeft w:val="0"/>
      <w:marRight w:val="0"/>
      <w:marTop w:val="0"/>
      <w:marBottom w:val="0"/>
      <w:divBdr>
        <w:top w:val="none" w:sz="0" w:space="0" w:color="auto"/>
        <w:left w:val="none" w:sz="0" w:space="0" w:color="auto"/>
        <w:bottom w:val="none" w:sz="0" w:space="0" w:color="auto"/>
        <w:right w:val="none" w:sz="0" w:space="0" w:color="auto"/>
      </w:divBdr>
    </w:div>
    <w:div w:id="1380401180">
      <w:bodyDiv w:val="1"/>
      <w:marLeft w:val="0"/>
      <w:marRight w:val="0"/>
      <w:marTop w:val="0"/>
      <w:marBottom w:val="0"/>
      <w:divBdr>
        <w:top w:val="none" w:sz="0" w:space="0" w:color="auto"/>
        <w:left w:val="none" w:sz="0" w:space="0" w:color="auto"/>
        <w:bottom w:val="none" w:sz="0" w:space="0" w:color="auto"/>
        <w:right w:val="none" w:sz="0" w:space="0" w:color="auto"/>
      </w:divBdr>
    </w:div>
    <w:div w:id="1515067974">
      <w:bodyDiv w:val="1"/>
      <w:marLeft w:val="0"/>
      <w:marRight w:val="0"/>
      <w:marTop w:val="0"/>
      <w:marBottom w:val="0"/>
      <w:divBdr>
        <w:top w:val="none" w:sz="0" w:space="0" w:color="auto"/>
        <w:left w:val="none" w:sz="0" w:space="0" w:color="auto"/>
        <w:bottom w:val="none" w:sz="0" w:space="0" w:color="auto"/>
        <w:right w:val="none" w:sz="0" w:space="0" w:color="auto"/>
      </w:divBdr>
    </w:div>
    <w:div w:id="1546722513">
      <w:bodyDiv w:val="1"/>
      <w:marLeft w:val="0"/>
      <w:marRight w:val="0"/>
      <w:marTop w:val="0"/>
      <w:marBottom w:val="0"/>
      <w:divBdr>
        <w:top w:val="none" w:sz="0" w:space="0" w:color="auto"/>
        <w:left w:val="none" w:sz="0" w:space="0" w:color="auto"/>
        <w:bottom w:val="none" w:sz="0" w:space="0" w:color="auto"/>
        <w:right w:val="none" w:sz="0" w:space="0" w:color="auto"/>
      </w:divBdr>
    </w:div>
    <w:div w:id="1609317783">
      <w:bodyDiv w:val="1"/>
      <w:marLeft w:val="0"/>
      <w:marRight w:val="0"/>
      <w:marTop w:val="0"/>
      <w:marBottom w:val="0"/>
      <w:divBdr>
        <w:top w:val="none" w:sz="0" w:space="0" w:color="auto"/>
        <w:left w:val="none" w:sz="0" w:space="0" w:color="auto"/>
        <w:bottom w:val="none" w:sz="0" w:space="0" w:color="auto"/>
        <w:right w:val="none" w:sz="0" w:space="0" w:color="auto"/>
      </w:divBdr>
    </w:div>
    <w:div w:id="1619990512">
      <w:bodyDiv w:val="1"/>
      <w:marLeft w:val="0"/>
      <w:marRight w:val="0"/>
      <w:marTop w:val="0"/>
      <w:marBottom w:val="0"/>
      <w:divBdr>
        <w:top w:val="none" w:sz="0" w:space="0" w:color="auto"/>
        <w:left w:val="none" w:sz="0" w:space="0" w:color="auto"/>
        <w:bottom w:val="none" w:sz="0" w:space="0" w:color="auto"/>
        <w:right w:val="none" w:sz="0" w:space="0" w:color="auto"/>
      </w:divBdr>
    </w:div>
    <w:div w:id="1762948785">
      <w:bodyDiv w:val="1"/>
      <w:marLeft w:val="0"/>
      <w:marRight w:val="0"/>
      <w:marTop w:val="0"/>
      <w:marBottom w:val="0"/>
      <w:divBdr>
        <w:top w:val="none" w:sz="0" w:space="0" w:color="auto"/>
        <w:left w:val="none" w:sz="0" w:space="0" w:color="auto"/>
        <w:bottom w:val="none" w:sz="0" w:space="0" w:color="auto"/>
        <w:right w:val="none" w:sz="0" w:space="0" w:color="auto"/>
      </w:divBdr>
    </w:div>
    <w:div w:id="1774937278">
      <w:bodyDiv w:val="1"/>
      <w:marLeft w:val="0"/>
      <w:marRight w:val="0"/>
      <w:marTop w:val="0"/>
      <w:marBottom w:val="0"/>
      <w:divBdr>
        <w:top w:val="none" w:sz="0" w:space="0" w:color="auto"/>
        <w:left w:val="none" w:sz="0" w:space="0" w:color="auto"/>
        <w:bottom w:val="none" w:sz="0" w:space="0" w:color="auto"/>
        <w:right w:val="none" w:sz="0" w:space="0" w:color="auto"/>
      </w:divBdr>
    </w:div>
    <w:div w:id="1790660071">
      <w:bodyDiv w:val="1"/>
      <w:marLeft w:val="0"/>
      <w:marRight w:val="0"/>
      <w:marTop w:val="0"/>
      <w:marBottom w:val="0"/>
      <w:divBdr>
        <w:top w:val="none" w:sz="0" w:space="0" w:color="auto"/>
        <w:left w:val="none" w:sz="0" w:space="0" w:color="auto"/>
        <w:bottom w:val="none" w:sz="0" w:space="0" w:color="auto"/>
        <w:right w:val="none" w:sz="0" w:space="0" w:color="auto"/>
      </w:divBdr>
    </w:div>
    <w:div w:id="1936135153">
      <w:bodyDiv w:val="1"/>
      <w:marLeft w:val="0"/>
      <w:marRight w:val="0"/>
      <w:marTop w:val="0"/>
      <w:marBottom w:val="0"/>
      <w:divBdr>
        <w:top w:val="none" w:sz="0" w:space="0" w:color="auto"/>
        <w:left w:val="none" w:sz="0" w:space="0" w:color="auto"/>
        <w:bottom w:val="none" w:sz="0" w:space="0" w:color="auto"/>
        <w:right w:val="none" w:sz="0" w:space="0" w:color="auto"/>
      </w:divBdr>
    </w:div>
    <w:div w:id="2070809256">
      <w:bodyDiv w:val="1"/>
      <w:marLeft w:val="0"/>
      <w:marRight w:val="0"/>
      <w:marTop w:val="0"/>
      <w:marBottom w:val="0"/>
      <w:divBdr>
        <w:top w:val="none" w:sz="0" w:space="0" w:color="auto"/>
        <w:left w:val="none" w:sz="0" w:space="0" w:color="auto"/>
        <w:bottom w:val="none" w:sz="0" w:space="0" w:color="auto"/>
        <w:right w:val="none" w:sz="0" w:space="0" w:color="auto"/>
      </w:divBdr>
    </w:div>
    <w:div w:id="2071807353">
      <w:bodyDiv w:val="1"/>
      <w:marLeft w:val="0"/>
      <w:marRight w:val="0"/>
      <w:marTop w:val="0"/>
      <w:marBottom w:val="0"/>
      <w:divBdr>
        <w:top w:val="none" w:sz="0" w:space="0" w:color="auto"/>
        <w:left w:val="none" w:sz="0" w:space="0" w:color="auto"/>
        <w:bottom w:val="none" w:sz="0" w:space="0" w:color="auto"/>
        <w:right w:val="none" w:sz="0" w:space="0" w:color="auto"/>
      </w:divBdr>
      <w:divsChild>
        <w:div w:id="67768337">
          <w:marLeft w:val="0"/>
          <w:marRight w:val="0"/>
          <w:marTop w:val="0"/>
          <w:marBottom w:val="0"/>
          <w:divBdr>
            <w:top w:val="none" w:sz="0" w:space="0" w:color="auto"/>
            <w:left w:val="none" w:sz="0" w:space="0" w:color="auto"/>
            <w:bottom w:val="none" w:sz="0" w:space="0" w:color="auto"/>
            <w:right w:val="none" w:sz="0" w:space="0" w:color="auto"/>
          </w:divBdr>
          <w:divsChild>
            <w:div w:id="1589847429">
              <w:marLeft w:val="0"/>
              <w:marRight w:val="0"/>
              <w:marTop w:val="0"/>
              <w:marBottom w:val="0"/>
              <w:divBdr>
                <w:top w:val="none" w:sz="0" w:space="0" w:color="auto"/>
                <w:left w:val="none" w:sz="0" w:space="0" w:color="auto"/>
                <w:bottom w:val="none" w:sz="0" w:space="0" w:color="auto"/>
                <w:right w:val="none" w:sz="0" w:space="0" w:color="auto"/>
              </w:divBdr>
              <w:divsChild>
                <w:div w:id="763260434">
                  <w:marLeft w:val="0"/>
                  <w:marRight w:val="0"/>
                  <w:marTop w:val="0"/>
                  <w:marBottom w:val="0"/>
                  <w:divBdr>
                    <w:top w:val="none" w:sz="0" w:space="0" w:color="auto"/>
                    <w:left w:val="none" w:sz="0" w:space="0" w:color="auto"/>
                    <w:bottom w:val="none" w:sz="0" w:space="0" w:color="auto"/>
                    <w:right w:val="none" w:sz="0" w:space="0" w:color="auto"/>
                  </w:divBdr>
                  <w:divsChild>
                    <w:div w:id="1191147343">
                      <w:marLeft w:val="0"/>
                      <w:marRight w:val="0"/>
                      <w:marTop w:val="0"/>
                      <w:marBottom w:val="0"/>
                      <w:divBdr>
                        <w:top w:val="none" w:sz="0" w:space="0" w:color="auto"/>
                        <w:left w:val="none" w:sz="0" w:space="0" w:color="auto"/>
                        <w:bottom w:val="none" w:sz="0" w:space="0" w:color="auto"/>
                        <w:right w:val="none" w:sz="0" w:space="0" w:color="auto"/>
                      </w:divBdr>
                      <w:divsChild>
                        <w:div w:id="1156651442">
                          <w:marLeft w:val="0"/>
                          <w:marRight w:val="0"/>
                          <w:marTop w:val="0"/>
                          <w:marBottom w:val="0"/>
                          <w:divBdr>
                            <w:top w:val="none" w:sz="0" w:space="0" w:color="auto"/>
                            <w:left w:val="none" w:sz="0" w:space="0" w:color="auto"/>
                            <w:bottom w:val="none" w:sz="0" w:space="0" w:color="auto"/>
                            <w:right w:val="none" w:sz="0" w:space="0" w:color="auto"/>
                          </w:divBdr>
                          <w:divsChild>
                            <w:div w:id="1650865905">
                              <w:marLeft w:val="0"/>
                              <w:marRight w:val="0"/>
                              <w:marTop w:val="0"/>
                              <w:marBottom w:val="0"/>
                              <w:divBdr>
                                <w:top w:val="none" w:sz="0" w:space="0" w:color="auto"/>
                                <w:left w:val="none" w:sz="0" w:space="0" w:color="auto"/>
                                <w:bottom w:val="none" w:sz="0" w:space="0" w:color="auto"/>
                                <w:right w:val="none" w:sz="0" w:space="0" w:color="auto"/>
                              </w:divBdr>
                              <w:divsChild>
                                <w:div w:id="1709140021">
                                  <w:marLeft w:val="0"/>
                                  <w:marRight w:val="0"/>
                                  <w:marTop w:val="0"/>
                                  <w:marBottom w:val="0"/>
                                  <w:divBdr>
                                    <w:top w:val="none" w:sz="0" w:space="0" w:color="auto"/>
                                    <w:left w:val="none" w:sz="0" w:space="0" w:color="auto"/>
                                    <w:bottom w:val="none" w:sz="0" w:space="0" w:color="auto"/>
                                    <w:right w:val="none" w:sz="0" w:space="0" w:color="auto"/>
                                  </w:divBdr>
                                  <w:divsChild>
                                    <w:div w:id="1494563980">
                                      <w:marLeft w:val="0"/>
                                      <w:marRight w:val="0"/>
                                      <w:marTop w:val="0"/>
                                      <w:marBottom w:val="0"/>
                                      <w:divBdr>
                                        <w:top w:val="none" w:sz="0" w:space="0" w:color="auto"/>
                                        <w:left w:val="none" w:sz="0" w:space="0" w:color="auto"/>
                                        <w:bottom w:val="none" w:sz="0" w:space="0" w:color="auto"/>
                                        <w:right w:val="none" w:sz="0" w:space="0" w:color="auto"/>
                                      </w:divBdr>
                                      <w:divsChild>
                                        <w:div w:id="1733966778">
                                          <w:marLeft w:val="0"/>
                                          <w:marRight w:val="0"/>
                                          <w:marTop w:val="0"/>
                                          <w:marBottom w:val="0"/>
                                          <w:divBdr>
                                            <w:top w:val="none" w:sz="0" w:space="0" w:color="auto"/>
                                            <w:left w:val="none" w:sz="0" w:space="0" w:color="auto"/>
                                            <w:bottom w:val="none" w:sz="0" w:space="0" w:color="auto"/>
                                            <w:right w:val="none" w:sz="0" w:space="0" w:color="auto"/>
                                          </w:divBdr>
                                          <w:divsChild>
                                            <w:div w:id="1949754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2870248">
          <w:marLeft w:val="0"/>
          <w:marRight w:val="0"/>
          <w:marTop w:val="0"/>
          <w:marBottom w:val="0"/>
          <w:divBdr>
            <w:top w:val="none" w:sz="0" w:space="0" w:color="auto"/>
            <w:left w:val="none" w:sz="0" w:space="0" w:color="auto"/>
            <w:bottom w:val="none" w:sz="0" w:space="0" w:color="auto"/>
            <w:right w:val="none" w:sz="0" w:space="0" w:color="auto"/>
          </w:divBdr>
          <w:divsChild>
            <w:div w:id="573391951">
              <w:marLeft w:val="0"/>
              <w:marRight w:val="0"/>
              <w:marTop w:val="0"/>
              <w:marBottom w:val="0"/>
              <w:divBdr>
                <w:top w:val="none" w:sz="0" w:space="0" w:color="auto"/>
                <w:left w:val="none" w:sz="0" w:space="0" w:color="auto"/>
                <w:bottom w:val="none" w:sz="0" w:space="0" w:color="auto"/>
                <w:right w:val="none" w:sz="0" w:space="0" w:color="auto"/>
              </w:divBdr>
              <w:divsChild>
                <w:div w:id="1807310418">
                  <w:marLeft w:val="0"/>
                  <w:marRight w:val="0"/>
                  <w:marTop w:val="0"/>
                  <w:marBottom w:val="0"/>
                  <w:divBdr>
                    <w:top w:val="none" w:sz="0" w:space="0" w:color="auto"/>
                    <w:left w:val="none" w:sz="0" w:space="0" w:color="auto"/>
                    <w:bottom w:val="none" w:sz="0" w:space="0" w:color="auto"/>
                    <w:right w:val="none" w:sz="0" w:space="0" w:color="auto"/>
                  </w:divBdr>
                  <w:divsChild>
                    <w:div w:id="1128737638">
                      <w:marLeft w:val="0"/>
                      <w:marRight w:val="0"/>
                      <w:marTop w:val="0"/>
                      <w:marBottom w:val="0"/>
                      <w:divBdr>
                        <w:top w:val="none" w:sz="0" w:space="0" w:color="auto"/>
                        <w:left w:val="none" w:sz="0" w:space="0" w:color="auto"/>
                        <w:bottom w:val="none" w:sz="0" w:space="0" w:color="auto"/>
                        <w:right w:val="none" w:sz="0" w:space="0" w:color="auto"/>
                      </w:divBdr>
                      <w:divsChild>
                        <w:div w:id="415395606">
                          <w:marLeft w:val="0"/>
                          <w:marRight w:val="0"/>
                          <w:marTop w:val="0"/>
                          <w:marBottom w:val="0"/>
                          <w:divBdr>
                            <w:top w:val="none" w:sz="0" w:space="0" w:color="auto"/>
                            <w:left w:val="none" w:sz="0" w:space="0" w:color="auto"/>
                            <w:bottom w:val="none" w:sz="0" w:space="0" w:color="auto"/>
                            <w:right w:val="none" w:sz="0" w:space="0" w:color="auto"/>
                          </w:divBdr>
                          <w:divsChild>
                            <w:div w:id="63256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370494">
              <w:marLeft w:val="0"/>
              <w:marRight w:val="0"/>
              <w:marTop w:val="0"/>
              <w:marBottom w:val="0"/>
              <w:divBdr>
                <w:top w:val="none" w:sz="0" w:space="0" w:color="auto"/>
                <w:left w:val="none" w:sz="0" w:space="0" w:color="auto"/>
                <w:bottom w:val="none" w:sz="0" w:space="0" w:color="auto"/>
                <w:right w:val="none" w:sz="0" w:space="0" w:color="auto"/>
              </w:divBdr>
              <w:divsChild>
                <w:div w:id="1499736335">
                  <w:marLeft w:val="0"/>
                  <w:marRight w:val="0"/>
                  <w:marTop w:val="0"/>
                  <w:marBottom w:val="0"/>
                  <w:divBdr>
                    <w:top w:val="none" w:sz="0" w:space="0" w:color="auto"/>
                    <w:left w:val="none" w:sz="0" w:space="0" w:color="auto"/>
                    <w:bottom w:val="none" w:sz="0" w:space="0" w:color="auto"/>
                    <w:right w:val="none" w:sz="0" w:space="0" w:color="auto"/>
                  </w:divBdr>
                  <w:divsChild>
                    <w:div w:id="1837695575">
                      <w:marLeft w:val="0"/>
                      <w:marRight w:val="0"/>
                      <w:marTop w:val="0"/>
                      <w:marBottom w:val="0"/>
                      <w:divBdr>
                        <w:top w:val="none" w:sz="0" w:space="0" w:color="auto"/>
                        <w:left w:val="none" w:sz="0" w:space="0" w:color="auto"/>
                        <w:bottom w:val="none" w:sz="0" w:space="0" w:color="auto"/>
                        <w:right w:val="none" w:sz="0" w:space="0" w:color="auto"/>
                      </w:divBdr>
                      <w:divsChild>
                        <w:div w:id="1802457006">
                          <w:marLeft w:val="0"/>
                          <w:marRight w:val="0"/>
                          <w:marTop w:val="0"/>
                          <w:marBottom w:val="0"/>
                          <w:divBdr>
                            <w:top w:val="none" w:sz="0" w:space="0" w:color="auto"/>
                            <w:left w:val="none" w:sz="0" w:space="0" w:color="auto"/>
                            <w:bottom w:val="none" w:sz="0" w:space="0" w:color="auto"/>
                            <w:right w:val="none" w:sz="0" w:space="0" w:color="auto"/>
                          </w:divBdr>
                          <w:divsChild>
                            <w:div w:id="1008562397">
                              <w:marLeft w:val="0"/>
                              <w:marRight w:val="0"/>
                              <w:marTop w:val="0"/>
                              <w:marBottom w:val="0"/>
                              <w:divBdr>
                                <w:top w:val="none" w:sz="0" w:space="0" w:color="auto"/>
                                <w:left w:val="none" w:sz="0" w:space="0" w:color="auto"/>
                                <w:bottom w:val="none" w:sz="0" w:space="0" w:color="auto"/>
                                <w:right w:val="none" w:sz="0" w:space="0" w:color="auto"/>
                              </w:divBdr>
                            </w:div>
                            <w:div w:id="152012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450544">
              <w:marLeft w:val="0"/>
              <w:marRight w:val="225"/>
              <w:marTop w:val="990"/>
              <w:marBottom w:val="0"/>
              <w:divBdr>
                <w:top w:val="none" w:sz="0" w:space="0" w:color="auto"/>
                <w:left w:val="none" w:sz="0" w:space="0" w:color="auto"/>
                <w:bottom w:val="none" w:sz="0" w:space="0" w:color="auto"/>
                <w:right w:val="none" w:sz="0" w:space="0" w:color="auto"/>
              </w:divBdr>
              <w:divsChild>
                <w:div w:id="95895544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382689">
      <w:bodyDiv w:val="1"/>
      <w:marLeft w:val="0"/>
      <w:marRight w:val="0"/>
      <w:marTop w:val="0"/>
      <w:marBottom w:val="0"/>
      <w:divBdr>
        <w:top w:val="none" w:sz="0" w:space="0" w:color="auto"/>
        <w:left w:val="none" w:sz="0" w:space="0" w:color="auto"/>
        <w:bottom w:val="none" w:sz="0" w:space="0" w:color="auto"/>
        <w:right w:val="none" w:sz="0" w:space="0" w:color="auto"/>
      </w:divBdr>
    </w:div>
    <w:div w:id="20765866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comments" Target="comments.xml"/><Relationship Id="rId15" Type="http://schemas.microsoft.com/office/2011/relationships/commentsExtended" Target="commentsExtended.xml"/><Relationship Id="rId16" Type="http://schemas.openxmlformats.org/officeDocument/2006/relationships/image" Target="media/image7.png"/><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Batang">
    <w:panose1 w:val="02030600000101010101"/>
    <w:charset w:val="81"/>
    <w:family w:val="auto"/>
    <w:pitch w:val="variable"/>
    <w:sig w:usb0="B00002AF" w:usb1="69D77CFB" w:usb2="00000030" w:usb3="00000000" w:csb0="0008009F" w:csb1="00000000"/>
  </w:font>
  <w:font w:name="Lucida Grande">
    <w:panose1 w:val="020B0600040502020204"/>
    <w:charset w:val="00"/>
    <w:family w:val="auto"/>
    <w:pitch w:val="variable"/>
    <w:sig w:usb0="E1000AEF" w:usb1="5000A1FF" w:usb2="00000000" w:usb3="00000000" w:csb0="000001BF" w:csb1="00000000"/>
  </w:font>
  <w:font w:name="Liberation Sans">
    <w:altName w:val="Calibri"/>
    <w:panose1 w:val="00000000000000000000"/>
    <w:charset w:val="00"/>
    <w:family w:val="modern"/>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__ __">
    <w:altName w:val="MS Mincho"/>
    <w:panose1 w:val="00000000000000000000"/>
    <w:charset w:val="80"/>
    <w:family w:val="roman"/>
    <w:notTrueType/>
    <w:pitch w:val="default"/>
    <w:sig w:usb0="00000000" w:usb1="08070000" w:usb2="00000010" w:usb3="00000000" w:csb0="00020000"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11F"/>
    <w:rsid w:val="002C4DA3"/>
    <w:rsid w:val="00A13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31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Wel67</b:Tag>
    <b:SourceType>JournalArticle</b:SourceType>
    <b:Guid>{7B23AD4A-3DB2-C04B-9AA9-01EBA8ED9A93}</b:Guid>
    <b:Author>
      <b:Author>
        <b:NameList>
          <b:Person>
            <b:Last>Welch</b:Last>
            <b:First>P.</b:First>
            <b:Middle>D</b:Middle>
          </b:Person>
        </b:NameList>
      </b:Author>
    </b:Author>
    <b:Title>The use of Fast Fourier Transform for the estimation of power spectra: A method based on time averaging over short, modified periodograms</b:Title>
    <b:Year>1967</b:Year>
    <b:Month>June</b:Month>
    <b:JournalName>IEEE Transactions on Audio and Electroacoustics</b:JournalName>
    <b:Publisher>IEEE</b:Publisher>
    <b:Pages>70-73</b:Pages>
    <b:RefOrder>3</b:RefOrder>
  </b:Source>
  <b:Source>
    <b:Tag>Yan07</b:Tag>
    <b:SourceType>JournalArticle</b:SourceType>
    <b:Guid>{CBF73721-5E42-944B-A036-3AEF0851D3AB}</b:Guid>
    <b:Author>
      <b:Author>
        <b:NameList>
          <b:Person>
            <b:Last>Diao</b:Last>
            <b:First>Yanlei</b:First>
          </b:Person>
          <b:Person>
            <b:Last>Ganesan</b:Last>
            <b:First>Deepak</b:First>
          </b:Person>
          <b:Person>
            <b:Last>Mathur</b:Last>
            <b:First>Gaurav</b:First>
          </b:Person>
          <b:Person>
            <b:Last>Shenoy</b:Last>
            <b:First>Prashant</b:First>
          </b:Person>
        </b:NameList>
      </b:Author>
    </b:Author>
    <b:Title>Rethinking Data Management for Storage-centric Sensor Networks</b:Title>
    <b:JournalName>CIDR</b:JournalName>
    <b:Year>2007</b:Year>
    <b:Volume>7</b:Volume>
    <b:RefOrder>1</b:RefOrder>
  </b:Source>
  <b:Source>
    <b:Tag>Kri02</b:Tag>
    <b:SourceType>JournalArticle</b:SourceType>
    <b:Guid>{D0A43B9E-6B99-FC49-9ACB-253A846DA617}</b:Guid>
    <b:Author>
      <b:Author>
        <b:NameList>
          <b:Person>
            <b:Last>Krishnamachari</b:Last>
            <b:First>L.,</b:First>
            <b:Middle>Deborah Estrin, and Stephen Wicker.</b:Middle>
          </b:Person>
        </b:NameList>
      </b:Author>
    </b:Author>
    <b:Title>The impact of data aggregation in wireless sensor networks</b:Title>
    <b:JournalName>Distributed Computing Systems Workshops</b:JournalName>
    <b:Publisher>IEEE</b:Publisher>
    <b:Year>2002</b:Year>
    <b:RefOrder>2</b:RefOrder>
  </b:Source>
</b:Sources>
</file>

<file path=customXml/itemProps1.xml><?xml version="1.0" encoding="utf-8"?>
<ds:datastoreItem xmlns:ds="http://schemas.openxmlformats.org/officeDocument/2006/customXml" ds:itemID="{612BCE95-CBC5-EE4E-95D3-D70F5FEA0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11</Pages>
  <Words>3369</Words>
  <Characters>18128</Characters>
  <Application>Microsoft Macintosh Word</Application>
  <DocSecurity>0</DocSecurity>
  <Lines>394</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Jinkyoo Park</dc:creator>
  <cp:keywords/>
  <dc:description/>
  <cp:lastModifiedBy>Max Ferguson</cp:lastModifiedBy>
  <cp:revision>3</cp:revision>
  <cp:lastPrinted>2016-07-13T04:50:00Z</cp:lastPrinted>
  <dcterms:created xsi:type="dcterms:W3CDTF">2016-07-13T04:51:00Z</dcterms:created>
  <dcterms:modified xsi:type="dcterms:W3CDTF">2016-07-16T21:45:00Z</dcterms:modified>
</cp:coreProperties>
</file>